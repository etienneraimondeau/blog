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2FB4" w14:textId="77398902" w:rsidR="00A90DAA" w:rsidRPr="00A90DAA" w:rsidRDefault="00A90DAA">
      <w:pPr>
        <w:rPr>
          <w:b/>
          <w:bCs/>
        </w:rPr>
      </w:pPr>
      <w:r w:rsidRPr="00A90DAA">
        <w:rPr>
          <w:b/>
          <w:bCs/>
        </w:rPr>
        <w:t>Encapsulated mRNA Vaccine</w:t>
      </w:r>
    </w:p>
    <w:p w14:paraId="60640F1A" w14:textId="2FAFC6B8" w:rsidR="00A90DAA" w:rsidRDefault="00A90DAA">
      <w:r>
        <w:t xml:space="preserve">Vaccine – Human cell – </w:t>
      </w:r>
      <w:r w:rsidR="00DF58C7">
        <w:t xml:space="preserve">RNA - </w:t>
      </w:r>
      <w:r>
        <w:t>Spike – Immune response –</w:t>
      </w:r>
      <w:r w:rsidR="00FE5703">
        <w:t xml:space="preserve"> C</w:t>
      </w:r>
      <w:r>
        <w:t>ell expresses the vaccine</w:t>
      </w:r>
    </w:p>
    <w:p w14:paraId="210ECEEE" w14:textId="55EEF007" w:rsidR="00A90DAA" w:rsidRDefault="00A90DAA">
      <w:r w:rsidRPr="00A90DAA">
        <w:t>mRNA encoding for the Spike protein is protected in a lipid nanoparticle (like soap bubble). Once absorbed, the cell expresses the Spike protein resulting in an immune response.</w:t>
      </w:r>
    </w:p>
    <w:p w14:paraId="4A7B1389" w14:textId="17F926B3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</w:t>
      </w:r>
      <w:r w:rsidR="00804930">
        <w:t>original</w:t>
      </w:r>
      <w:r>
        <w:t xml:space="preserve"> strain / </w:t>
      </w:r>
      <w:r w:rsidRPr="00A90DAA">
        <w:t>B1.351 “SA” strain</w:t>
      </w:r>
    </w:p>
    <w:p w14:paraId="420C4559" w14:textId="66F0D57A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403A8D6D" w14:textId="25590C47" w:rsidR="00A90DAA" w:rsidRDefault="00A90DAA" w:rsidP="00A90DAA">
      <w:pPr>
        <w:pStyle w:val="Listenabsatz"/>
        <w:numPr>
          <w:ilvl w:val="0"/>
          <w:numId w:val="1"/>
        </w:numPr>
      </w:pPr>
      <w:r>
        <w:t>Storage – 6 months / 30 days</w:t>
      </w:r>
    </w:p>
    <w:p w14:paraId="6438B849" w14:textId="51816951" w:rsidR="00A90DAA" w:rsidRDefault="00A90DAA" w:rsidP="00A90DAA"/>
    <w:p w14:paraId="431059B3" w14:textId="3CB5A703" w:rsidR="00A90DAA" w:rsidRPr="00A90DAA" w:rsidRDefault="00A90DAA" w:rsidP="00A90DAA">
      <w:pPr>
        <w:rPr>
          <w:b/>
          <w:bCs/>
        </w:rPr>
      </w:pPr>
      <w:r w:rsidRPr="00A90DAA">
        <w:rPr>
          <w:b/>
          <w:bCs/>
        </w:rPr>
        <w:t>Viral Vector Vaccine</w:t>
      </w:r>
    </w:p>
    <w:p w14:paraId="01DCD98F" w14:textId="5B23166C" w:rsidR="00DF58C7" w:rsidRDefault="00A90DAA" w:rsidP="00DF58C7">
      <w:r w:rsidRPr="00A90DAA">
        <w:t>vaccine (Adenovirus</w:t>
      </w:r>
      <w:r w:rsidR="00DF58C7">
        <w:t xml:space="preserve">) – Human cell – DNA - Spike – Immune response – </w:t>
      </w:r>
      <w:r w:rsidR="00FE5703">
        <w:t>Cell</w:t>
      </w:r>
      <w:r w:rsidR="00DF58C7">
        <w:t xml:space="preserve"> expresses the vaccine</w:t>
      </w:r>
    </w:p>
    <w:p w14:paraId="1FD4FFA6" w14:textId="14D08CC9" w:rsidR="00A90DAA" w:rsidRDefault="00DF58C7" w:rsidP="00A90DAA">
      <w:r>
        <w:t>1</w:t>
      </w:r>
      <w:r w:rsidRPr="00DF58C7">
        <w:rPr>
          <w:vertAlign w:val="superscript"/>
        </w:rPr>
        <w:t>st</w:t>
      </w:r>
      <w:r>
        <w:t xml:space="preserve"> dose / 2</w:t>
      </w:r>
      <w:r w:rsidRPr="00DF58C7">
        <w:rPr>
          <w:vertAlign w:val="superscript"/>
        </w:rPr>
        <w:t>nd</w:t>
      </w:r>
      <w:r>
        <w:t xml:space="preserve"> dose</w:t>
      </w:r>
    </w:p>
    <w:p w14:paraId="55B64E7F" w14:textId="6E88F5B8" w:rsidR="00A90DAA" w:rsidRDefault="00A90DAA" w:rsidP="00A90DAA">
      <w:r w:rsidRPr="00A90DAA">
        <w:t>dsDNA encoding for the Spike protein is protected in a safe virus. The infected cell expresses the Spike protein which leads to an immune response.</w:t>
      </w:r>
    </w:p>
    <w:p w14:paraId="2B04E4CE" w14:textId="77777777" w:rsidR="00A90DAA" w:rsidRPr="00FE5703" w:rsidRDefault="00A90DAA" w:rsidP="00A90DAA">
      <w:pPr>
        <w:pStyle w:val="Listenabsatz"/>
        <w:numPr>
          <w:ilvl w:val="0"/>
          <w:numId w:val="1"/>
        </w:numPr>
        <w:rPr>
          <w:lang w:val="fr-FR"/>
        </w:rPr>
      </w:pPr>
      <w:proofErr w:type="spellStart"/>
      <w:r w:rsidRPr="00FE5703">
        <w:rPr>
          <w:lang w:val="fr-FR"/>
        </w:rPr>
        <w:t>Efficacy</w:t>
      </w:r>
      <w:proofErr w:type="spellEnd"/>
      <w:r w:rsidRPr="00FE5703">
        <w:rPr>
          <w:lang w:val="fr-FR"/>
        </w:rPr>
        <w:t xml:space="preserve"> : UK </w:t>
      </w:r>
      <w:proofErr w:type="spellStart"/>
      <w:r w:rsidRPr="00FE5703">
        <w:rPr>
          <w:lang w:val="fr-FR"/>
        </w:rPr>
        <w:t>strain</w:t>
      </w:r>
      <w:proofErr w:type="spellEnd"/>
      <w:r w:rsidRPr="00FE5703">
        <w:rPr>
          <w:lang w:val="fr-FR"/>
        </w:rPr>
        <w:t xml:space="preserve"> / B1.351 “SA” </w:t>
      </w:r>
      <w:proofErr w:type="spellStart"/>
      <w:r w:rsidRPr="00FE5703">
        <w:rPr>
          <w:lang w:val="fr-FR"/>
        </w:rPr>
        <w:t>strain</w:t>
      </w:r>
      <w:proofErr w:type="spellEnd"/>
    </w:p>
    <w:p w14:paraId="75CA8CAC" w14:textId="77777777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79B1157C" w14:textId="6953C631" w:rsidR="00A90DAA" w:rsidRDefault="00A90DAA" w:rsidP="00A90DAA">
      <w:pPr>
        <w:pStyle w:val="Listenabsatz"/>
        <w:numPr>
          <w:ilvl w:val="0"/>
          <w:numId w:val="1"/>
        </w:numPr>
      </w:pPr>
      <w:r>
        <w:t>Storage – months / years</w:t>
      </w:r>
    </w:p>
    <w:p w14:paraId="305D5559" w14:textId="77777777" w:rsidR="00A90DAA" w:rsidRDefault="00A90DAA" w:rsidP="00A90DAA"/>
    <w:p w14:paraId="17479865" w14:textId="67EF8A4C" w:rsidR="00A90DAA" w:rsidRDefault="00A90DAA" w:rsidP="00A90DAA">
      <w:pPr>
        <w:rPr>
          <w:b/>
          <w:bCs/>
        </w:rPr>
      </w:pPr>
      <w:r w:rsidRPr="00A90DAA">
        <w:rPr>
          <w:b/>
          <w:bCs/>
        </w:rPr>
        <w:t>Virus-like Particle Vaccine</w:t>
      </w:r>
    </w:p>
    <w:p w14:paraId="6B9975B3" w14:textId="72363EC4" w:rsidR="00A90DAA" w:rsidRPr="00A90DAA" w:rsidRDefault="00A90DAA" w:rsidP="00A90DAA">
      <w:r>
        <w:t>Nanoparticles coated with Spike proteins</w:t>
      </w:r>
    </w:p>
    <w:p w14:paraId="01EA5208" w14:textId="7549F647" w:rsidR="00A90DAA" w:rsidRDefault="00A90DAA" w:rsidP="00A90DAA">
      <w:r w:rsidRPr="00A90DAA">
        <w:t>Nanoparticles are coated with synthetic spike proteins. An additional element called adjuvant is added which allows to boost the immune reaction.</w:t>
      </w:r>
    </w:p>
    <w:p w14:paraId="04E9769A" w14:textId="77777777" w:rsidR="00A90DAA" w:rsidRPr="00FE5703" w:rsidRDefault="00A90DAA" w:rsidP="00A90DAA">
      <w:pPr>
        <w:pStyle w:val="Listenabsatz"/>
        <w:numPr>
          <w:ilvl w:val="0"/>
          <w:numId w:val="1"/>
        </w:numPr>
        <w:rPr>
          <w:lang w:val="fr-FR"/>
        </w:rPr>
      </w:pPr>
      <w:proofErr w:type="spellStart"/>
      <w:r w:rsidRPr="00FE5703">
        <w:rPr>
          <w:lang w:val="fr-FR"/>
        </w:rPr>
        <w:t>Efficacy</w:t>
      </w:r>
      <w:proofErr w:type="spellEnd"/>
      <w:r w:rsidRPr="00FE5703">
        <w:rPr>
          <w:lang w:val="fr-FR"/>
        </w:rPr>
        <w:t xml:space="preserve"> : UK </w:t>
      </w:r>
      <w:proofErr w:type="spellStart"/>
      <w:r w:rsidRPr="00FE5703">
        <w:rPr>
          <w:lang w:val="fr-FR"/>
        </w:rPr>
        <w:t>strain</w:t>
      </w:r>
      <w:proofErr w:type="spellEnd"/>
      <w:r w:rsidRPr="00FE5703">
        <w:rPr>
          <w:lang w:val="fr-FR"/>
        </w:rPr>
        <w:t xml:space="preserve"> / B1.351 “SA” </w:t>
      </w:r>
      <w:proofErr w:type="spellStart"/>
      <w:r w:rsidRPr="00FE5703">
        <w:rPr>
          <w:lang w:val="fr-FR"/>
        </w:rPr>
        <w:t>strain</w:t>
      </w:r>
      <w:proofErr w:type="spellEnd"/>
    </w:p>
    <w:p w14:paraId="0B7795FD" w14:textId="495B4CF0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21 days apart</w:t>
      </w:r>
    </w:p>
    <w:p w14:paraId="05C1CC8D" w14:textId="77777777" w:rsidR="00A90DAA" w:rsidRDefault="00A90DAA" w:rsidP="00A90DAA">
      <w:pPr>
        <w:pStyle w:val="Listenabsatz"/>
        <w:numPr>
          <w:ilvl w:val="0"/>
          <w:numId w:val="1"/>
        </w:numPr>
      </w:pPr>
      <w:r>
        <w:t>Storage – months / years</w:t>
      </w:r>
    </w:p>
    <w:p w14:paraId="3179F901" w14:textId="20EC919B" w:rsidR="00A90DAA" w:rsidRDefault="00A90DAA" w:rsidP="00A90DAA"/>
    <w:p w14:paraId="2E9AA02E" w14:textId="58DC88AD" w:rsidR="00DF58C7" w:rsidRPr="00DF58C7" w:rsidRDefault="00DF58C7" w:rsidP="00A90DAA">
      <w:pPr>
        <w:rPr>
          <w:b/>
          <w:bCs/>
        </w:rPr>
      </w:pPr>
      <w:r w:rsidRPr="00DF58C7">
        <w:rPr>
          <w:b/>
          <w:bCs/>
        </w:rPr>
        <w:t>Inactivated Virus Vaccine</w:t>
      </w:r>
    </w:p>
    <w:p w14:paraId="1F744757" w14:textId="13697058" w:rsidR="00DF58C7" w:rsidRDefault="00DF58C7" w:rsidP="00DF58C7">
      <w:r>
        <w:t>Inactivated coronavirus</w:t>
      </w:r>
    </w:p>
    <w:p w14:paraId="24B4C5F2" w14:textId="5E9EE721" w:rsidR="00DF58C7" w:rsidRDefault="00DF58C7" w:rsidP="00A90DAA">
      <w:r w:rsidRPr="00DF58C7">
        <w:t>SARS-CoV2 is chemically inactivated (with a chemical called beta-</w:t>
      </w:r>
      <w:proofErr w:type="gramStart"/>
      <w:r w:rsidRPr="00DF58C7">
        <w:t>propiolactone  )</w:t>
      </w:r>
      <w:proofErr w:type="gramEnd"/>
      <w:r w:rsidRPr="00DF58C7">
        <w:t xml:space="preserve"> so it cannot replicate but all the proteins remain intact.</w:t>
      </w:r>
    </w:p>
    <w:p w14:paraId="557E8990" w14:textId="77777777" w:rsidR="00DF58C7" w:rsidRPr="00FE5703" w:rsidRDefault="00DF58C7" w:rsidP="00DF58C7">
      <w:pPr>
        <w:pStyle w:val="Listenabsatz"/>
        <w:numPr>
          <w:ilvl w:val="0"/>
          <w:numId w:val="1"/>
        </w:numPr>
        <w:rPr>
          <w:lang w:val="fr-FR"/>
        </w:rPr>
      </w:pPr>
      <w:proofErr w:type="spellStart"/>
      <w:r w:rsidRPr="00FE5703">
        <w:rPr>
          <w:lang w:val="fr-FR"/>
        </w:rPr>
        <w:t>Efficacy</w:t>
      </w:r>
      <w:proofErr w:type="spellEnd"/>
      <w:r w:rsidRPr="00FE5703">
        <w:rPr>
          <w:lang w:val="fr-FR"/>
        </w:rPr>
        <w:t xml:space="preserve"> : UK </w:t>
      </w:r>
      <w:proofErr w:type="spellStart"/>
      <w:r w:rsidRPr="00FE5703">
        <w:rPr>
          <w:lang w:val="fr-FR"/>
        </w:rPr>
        <w:t>strain</w:t>
      </w:r>
      <w:proofErr w:type="spellEnd"/>
      <w:r w:rsidRPr="00FE5703">
        <w:rPr>
          <w:lang w:val="fr-FR"/>
        </w:rPr>
        <w:t xml:space="preserve"> / B1.351 “SA” </w:t>
      </w:r>
      <w:proofErr w:type="spellStart"/>
      <w:r w:rsidRPr="00FE5703">
        <w:rPr>
          <w:lang w:val="fr-FR"/>
        </w:rPr>
        <w:t>strain</w:t>
      </w:r>
      <w:proofErr w:type="spellEnd"/>
    </w:p>
    <w:p w14:paraId="727046EE" w14:textId="019F21C7" w:rsidR="00DF58C7" w:rsidRDefault="00DF58C7" w:rsidP="00DF58C7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3. weeks apart</w:t>
      </w:r>
    </w:p>
    <w:p w14:paraId="585E0EB2" w14:textId="278949AF" w:rsidR="00DF58C7" w:rsidRDefault="00DF58C7" w:rsidP="00DF58C7">
      <w:pPr>
        <w:pStyle w:val="Listenabsatz"/>
        <w:numPr>
          <w:ilvl w:val="0"/>
          <w:numId w:val="1"/>
        </w:numPr>
      </w:pPr>
      <w:r>
        <w:t>Storage –</w:t>
      </w:r>
    </w:p>
    <w:p w14:paraId="1115C837" w14:textId="4C4E67AF" w:rsidR="00DF58C7" w:rsidRDefault="00DF58C7" w:rsidP="00A90DAA"/>
    <w:p w14:paraId="76EC896D" w14:textId="357AFF73" w:rsidR="00804930" w:rsidRDefault="00804930" w:rsidP="00A90DAA">
      <w:r>
        <w:t>Last Updated on xxx</w:t>
      </w:r>
    </w:p>
    <w:p w14:paraId="4AA6AC1A" w14:textId="77254CAA" w:rsidR="009D65D8" w:rsidRDefault="009D65D8" w:rsidP="00A90DAA"/>
    <w:p w14:paraId="6CFB132F" w14:textId="771BF4F9" w:rsidR="009D65D8" w:rsidRDefault="009D65D8" w:rsidP="00A90DAA"/>
    <w:p w14:paraId="0691DAE3" w14:textId="2486F5A2" w:rsidR="009D65D8" w:rsidRDefault="009D65D8" w:rsidP="00A90DAA"/>
    <w:p w14:paraId="688A000C" w14:textId="1130AF0B" w:rsidR="009D65D8" w:rsidRDefault="009D65D8" w:rsidP="00A90DAA"/>
    <w:p w14:paraId="13B7F4F1" w14:textId="133C8105" w:rsidR="009D65D8" w:rsidRDefault="009D65D8" w:rsidP="00A90DAA"/>
    <w:p w14:paraId="132E4A87" w14:textId="71EDC8E0" w:rsidR="009D65D8" w:rsidRDefault="009D65D8" w:rsidP="00A90DAA"/>
    <w:p w14:paraId="4A401D2E" w14:textId="18AC4574" w:rsidR="009D65D8" w:rsidRDefault="009D65D8" w:rsidP="00A90DAA"/>
    <w:p w14:paraId="23F14185" w14:textId="796B3EA4" w:rsidR="009D65D8" w:rsidRDefault="009D65D8" w:rsidP="00A90DAA"/>
    <w:p w14:paraId="224F03AE" w14:textId="4C4CE57B" w:rsidR="009D65D8" w:rsidRDefault="009D65D8" w:rsidP="00A90DAA"/>
    <w:p w14:paraId="3D0C6D29" w14:textId="20C490B1" w:rsidR="009D65D8" w:rsidRDefault="009D65D8" w:rsidP="00A90DAA"/>
    <w:p w14:paraId="2FEFA520" w14:textId="179E99C3" w:rsidR="009D65D8" w:rsidRDefault="009D65D8" w:rsidP="00A90DAA"/>
    <w:p w14:paraId="3A7D9F36" w14:textId="0051BE80" w:rsidR="009D65D8" w:rsidRDefault="009D65D8" w:rsidP="00A90DAA"/>
    <w:p w14:paraId="1F223372" w14:textId="021879AB" w:rsidR="009D65D8" w:rsidRPr="009D65D8" w:rsidRDefault="009D65D8" w:rsidP="00A90DAA">
      <w:pPr>
        <w:rPr>
          <w:b/>
          <w:bCs/>
          <w:sz w:val="32"/>
          <w:szCs w:val="32"/>
        </w:rPr>
      </w:pPr>
      <w:r w:rsidRPr="009D65D8">
        <w:rPr>
          <w:b/>
          <w:bCs/>
          <w:sz w:val="32"/>
          <w:szCs w:val="32"/>
        </w:rPr>
        <w:lastRenderedPageBreak/>
        <w:t>German</w:t>
      </w:r>
    </w:p>
    <w:p w14:paraId="0000515E" w14:textId="273E3820" w:rsidR="009D65D8" w:rsidRDefault="009D65D8" w:rsidP="00A90DAA"/>
    <w:p w14:paraId="4B0CAA4D" w14:textId="55834D02" w:rsidR="009D65D8" w:rsidRPr="009D65D8" w:rsidRDefault="009D65D8" w:rsidP="009D65D8">
      <w:pPr>
        <w:rPr>
          <w:lang w:val="de-DE"/>
        </w:rPr>
      </w:pPr>
      <w:del w:id="0" w:author="Dogan Demircioglu" w:date="2021-03-21T19:01:00Z">
        <w:r w:rsidRPr="009D65D8" w:rsidDel="005448F3">
          <w:rPr>
            <w:lang w:val="de-DE"/>
          </w:rPr>
          <w:delText xml:space="preserve">Verkapselter </w:delText>
        </w:r>
      </w:del>
      <w:ins w:id="1" w:author="Dogan Demircioglu" w:date="2021-03-21T19:01:00Z">
        <w:r w:rsidR="005448F3">
          <w:rPr>
            <w:lang w:val="de-DE"/>
          </w:rPr>
          <w:t>Umhüllter</w:t>
        </w:r>
        <w:r w:rsidR="005448F3" w:rsidRPr="009D65D8">
          <w:rPr>
            <w:lang w:val="de-DE"/>
          </w:rPr>
          <w:t xml:space="preserve"> </w:t>
        </w:r>
      </w:ins>
      <w:r w:rsidRPr="009D65D8">
        <w:rPr>
          <w:lang w:val="de-DE"/>
        </w:rPr>
        <w:t>mRNA-Impfstoff</w:t>
      </w:r>
    </w:p>
    <w:p w14:paraId="3FEE2AE8" w14:textId="1CA29E84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Impfstoff - Menschliche Zelle - RNA - Spike - Immunantwort - Zelle </w:t>
      </w:r>
      <w:del w:id="2" w:author="Dogan Demircioglu" w:date="2021-03-21T19:04:00Z">
        <w:r w:rsidRPr="009D65D8" w:rsidDel="005448F3">
          <w:rPr>
            <w:lang w:val="de-DE"/>
          </w:rPr>
          <w:delText>exprimiert</w:delText>
        </w:r>
      </w:del>
      <w:proofErr w:type="spellStart"/>
      <w:ins w:id="3" w:author="Dogan Demircioglu" w:date="2021-03-21T19:05:00Z">
        <w:r w:rsidR="005448F3">
          <w:rPr>
            <w:lang w:val="de-DE"/>
          </w:rPr>
          <w:t>bildet</w:t>
        </w:r>
      </w:ins>
      <w:del w:id="4" w:author="Dogan Demircioglu" w:date="2021-03-21T19:04:00Z">
        <w:r w:rsidRPr="009D65D8" w:rsidDel="005448F3">
          <w:rPr>
            <w:lang w:val="de-DE"/>
          </w:rPr>
          <w:delText xml:space="preserve"> </w:delText>
        </w:r>
      </w:del>
      <w:ins w:id="5" w:author="Dogan Demircioglu" w:date="2021-03-21T19:04:00Z">
        <w:r w:rsidR="005448F3">
          <w:rPr>
            <w:lang w:val="de-DE"/>
          </w:rPr>
          <w:t>bildet</w:t>
        </w:r>
        <w:proofErr w:type="spellEnd"/>
        <w:r w:rsidR="005448F3" w:rsidRPr="009D65D8">
          <w:rPr>
            <w:lang w:val="de-DE"/>
          </w:rPr>
          <w:t xml:space="preserve"> </w:t>
        </w:r>
      </w:ins>
      <w:r w:rsidRPr="009D65D8">
        <w:rPr>
          <w:lang w:val="de-DE"/>
        </w:rPr>
        <w:t>den Impfstoff</w:t>
      </w:r>
    </w:p>
    <w:p w14:paraId="2EF0E571" w14:textId="0AA8B1C3" w:rsidR="009D65D8" w:rsidRPr="009D65D8" w:rsidRDefault="009D65D8" w:rsidP="009D65D8">
      <w:pPr>
        <w:rPr>
          <w:lang w:val="de-DE"/>
        </w:rPr>
      </w:pPr>
      <w:r>
        <w:rPr>
          <w:lang w:val="de-DE"/>
        </w:rPr>
        <w:t xml:space="preserve">Eine </w:t>
      </w:r>
      <w:r w:rsidRPr="009D65D8">
        <w:rPr>
          <w:lang w:val="de-DE"/>
        </w:rPr>
        <w:t>mRNA, die für das Spike</w:t>
      </w:r>
      <w:ins w:id="6" w:author="Dogan Demircioglu" w:date="2021-03-21T19:01:00Z">
        <w:r w:rsidR="005448F3">
          <w:rPr>
            <w:lang w:val="de-DE"/>
          </w:rPr>
          <w:t>p</w:t>
        </w:r>
      </w:ins>
      <w:del w:id="7" w:author="Dogan Demircioglu" w:date="2021-03-21T19:01:00Z">
        <w:r w:rsidRPr="009D65D8" w:rsidDel="005448F3">
          <w:rPr>
            <w:lang w:val="de-DE"/>
          </w:rPr>
          <w:delText>-P</w:delText>
        </w:r>
      </w:del>
      <w:r w:rsidRPr="009D65D8">
        <w:rPr>
          <w:lang w:val="de-DE"/>
        </w:rPr>
        <w:t>rotein kodiert,</w:t>
      </w:r>
      <w:r>
        <w:rPr>
          <w:lang w:val="de-DE"/>
        </w:rPr>
        <w:t xml:space="preserve"> liegt geschützt</w:t>
      </w:r>
      <w:r w:rsidRPr="009D65D8">
        <w:rPr>
          <w:lang w:val="de-DE"/>
        </w:rPr>
        <w:t xml:space="preserve"> in einem Lipid-Nanopartikel (wie </w:t>
      </w:r>
      <w:ins w:id="8" w:author="Dogan Demircioglu" w:date="2021-03-21T19:02:00Z">
        <w:r w:rsidR="005448F3">
          <w:rPr>
            <w:lang w:val="de-DE"/>
          </w:rPr>
          <w:t xml:space="preserve">in </w:t>
        </w:r>
      </w:ins>
      <w:r w:rsidRPr="009D65D8">
        <w:rPr>
          <w:lang w:val="de-DE"/>
        </w:rPr>
        <w:t>eine</w:t>
      </w:r>
      <w:ins w:id="9" w:author="Dogan Demircioglu" w:date="2021-03-21T19:02:00Z">
        <w:r w:rsidR="005448F3">
          <w:rPr>
            <w:lang w:val="de-DE"/>
          </w:rPr>
          <w:t>r</w:t>
        </w:r>
      </w:ins>
      <w:r w:rsidRPr="009D65D8">
        <w:rPr>
          <w:lang w:val="de-DE"/>
        </w:rPr>
        <w:t xml:space="preserve"> Seifenblase) </w:t>
      </w:r>
      <w:r>
        <w:rPr>
          <w:lang w:val="de-DE"/>
        </w:rPr>
        <w:t>vor</w:t>
      </w:r>
      <w:r w:rsidRPr="009D65D8">
        <w:rPr>
          <w:lang w:val="de-DE"/>
        </w:rPr>
        <w:t xml:space="preserve">. Einmal aufgenommen, </w:t>
      </w:r>
      <w:del w:id="10" w:author="Dogan Demircioglu" w:date="2021-03-21T19:02:00Z">
        <w:r w:rsidRPr="009D65D8" w:rsidDel="005448F3">
          <w:rPr>
            <w:lang w:val="de-DE"/>
          </w:rPr>
          <w:delText>exprimiert</w:delText>
        </w:r>
      </w:del>
      <w:proofErr w:type="spellStart"/>
      <w:ins w:id="11" w:author="Dogan Demircioglu" w:date="2021-03-21T19:05:00Z">
        <w:r w:rsidR="005448F3">
          <w:rPr>
            <w:lang w:val="de-DE"/>
          </w:rPr>
          <w:t>bildet</w:t>
        </w:r>
      </w:ins>
      <w:del w:id="12" w:author="Dogan Demircioglu" w:date="2021-03-21T19:02:00Z">
        <w:r w:rsidRPr="009D65D8" w:rsidDel="005448F3">
          <w:rPr>
            <w:lang w:val="de-DE"/>
          </w:rPr>
          <w:delText xml:space="preserve"> </w:delText>
        </w:r>
      </w:del>
      <w:r w:rsidRPr="009D65D8">
        <w:rPr>
          <w:lang w:val="de-DE"/>
        </w:rPr>
        <w:t>die</w:t>
      </w:r>
      <w:proofErr w:type="spellEnd"/>
      <w:r w:rsidRPr="009D65D8">
        <w:rPr>
          <w:lang w:val="de-DE"/>
        </w:rPr>
        <w:t xml:space="preserve"> Zelle das Spike</w:t>
      </w:r>
      <w:del w:id="13" w:author="Dogan Demircioglu" w:date="2021-03-21T19:02:00Z">
        <w:r w:rsidRPr="009D65D8" w:rsidDel="005448F3">
          <w:rPr>
            <w:lang w:val="de-DE"/>
          </w:rPr>
          <w:delText>-P</w:delText>
        </w:r>
      </w:del>
      <w:ins w:id="14" w:author="Dogan Demircioglu" w:date="2021-03-21T19:02:00Z">
        <w:r w:rsidR="005448F3">
          <w:rPr>
            <w:lang w:val="de-DE"/>
          </w:rPr>
          <w:t>p</w:t>
        </w:r>
      </w:ins>
      <w:r w:rsidRPr="009D65D8">
        <w:rPr>
          <w:lang w:val="de-DE"/>
        </w:rPr>
        <w:t xml:space="preserve">rotein, was </w:t>
      </w:r>
      <w:ins w:id="15" w:author="Dogan Demircioglu" w:date="2021-03-21T19:02:00Z">
        <w:r w:rsidR="005448F3">
          <w:rPr>
            <w:lang w:val="de-DE"/>
          </w:rPr>
          <w:t xml:space="preserve">dann </w:t>
        </w:r>
      </w:ins>
      <w:r w:rsidRPr="009D65D8">
        <w:rPr>
          <w:lang w:val="de-DE"/>
        </w:rPr>
        <w:t>zu einer Immunantwort führt.</w:t>
      </w:r>
    </w:p>
    <w:p w14:paraId="6A9EEDC0" w14:textId="4B421784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Original</w:t>
      </w:r>
      <w:r>
        <w:rPr>
          <w:lang w:val="de-DE"/>
        </w:rPr>
        <w:t>variante</w:t>
      </w:r>
      <w:r w:rsidRPr="009D65D8">
        <w:rPr>
          <w:lang w:val="de-DE"/>
        </w:rPr>
        <w:t xml:space="preserve"> / B1.351 "SA"-Stamm</w:t>
      </w:r>
    </w:p>
    <w:p w14:paraId="6E13C673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im Abstand von 28 Tagen</w:t>
      </w:r>
    </w:p>
    <w:p w14:paraId="07B1129B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Lagerung - 6 Monate / 30 Tage</w:t>
      </w:r>
    </w:p>
    <w:p w14:paraId="2F237C48" w14:textId="77777777" w:rsidR="009D65D8" w:rsidRPr="009D65D8" w:rsidRDefault="009D65D8" w:rsidP="009D65D8">
      <w:pPr>
        <w:rPr>
          <w:lang w:val="de-DE"/>
        </w:rPr>
      </w:pPr>
    </w:p>
    <w:p w14:paraId="7F63A3EE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Viraler Vektor-Impfstoff</w:t>
      </w:r>
    </w:p>
    <w:p w14:paraId="2C94D022" w14:textId="77197C6B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Impfstoff (Adenovirus) - menschliche Zelle - DNA - Spike - Immunantwort - Zelle </w:t>
      </w:r>
      <w:del w:id="16" w:author="Dogan Demircioglu" w:date="2021-03-21T19:05:00Z">
        <w:r w:rsidRPr="009D65D8" w:rsidDel="005448F3">
          <w:rPr>
            <w:lang w:val="de-DE"/>
          </w:rPr>
          <w:delText>exprimiert</w:delText>
        </w:r>
      </w:del>
      <w:ins w:id="17" w:author="Dogan Demircioglu" w:date="2021-03-21T19:05:00Z">
        <w:r w:rsidR="005448F3">
          <w:rPr>
            <w:lang w:val="de-DE"/>
          </w:rPr>
          <w:t>bildet</w:t>
        </w:r>
      </w:ins>
      <w:r w:rsidRPr="009D65D8">
        <w:rPr>
          <w:lang w:val="de-DE"/>
        </w:rPr>
        <w:t xml:space="preserve"> den Impfstoff</w:t>
      </w:r>
    </w:p>
    <w:p w14:paraId="640166C4" w14:textId="77777777" w:rsidR="009D65D8" w:rsidRPr="009D65D8" w:rsidRDefault="009D65D8" w:rsidP="009D65D8">
      <w:pPr>
        <w:rPr>
          <w:lang w:val="de-DE"/>
        </w:rPr>
      </w:pPr>
      <w:bookmarkStart w:id="18" w:name="_Hlk67246092"/>
      <w:r w:rsidRPr="009D65D8">
        <w:rPr>
          <w:lang w:val="de-DE"/>
        </w:rPr>
        <w:t>1. Dosis / 2. Dosis</w:t>
      </w:r>
    </w:p>
    <w:bookmarkEnd w:id="18"/>
    <w:p w14:paraId="24D052CF" w14:textId="3511E190" w:rsidR="009D65D8" w:rsidRPr="009D65D8" w:rsidRDefault="009D65D8" w:rsidP="009D65D8">
      <w:pPr>
        <w:rPr>
          <w:lang w:val="de-DE"/>
        </w:rPr>
      </w:pPr>
      <w:proofErr w:type="spellStart"/>
      <w:r w:rsidRPr="009D65D8">
        <w:rPr>
          <w:lang w:val="de-DE"/>
        </w:rPr>
        <w:t>dsDNA</w:t>
      </w:r>
      <w:proofErr w:type="spellEnd"/>
      <w:r w:rsidRPr="009D65D8">
        <w:rPr>
          <w:lang w:val="de-DE"/>
        </w:rPr>
        <w:t>, die für das Spike</w:t>
      </w:r>
      <w:ins w:id="19" w:author="Dogan Demircioglu" w:date="2021-03-21T19:10:00Z">
        <w:r w:rsidR="005448F3">
          <w:rPr>
            <w:lang w:val="de-DE"/>
          </w:rPr>
          <w:t>p</w:t>
        </w:r>
      </w:ins>
      <w:del w:id="20" w:author="Dogan Demircioglu" w:date="2021-03-21T19:10:00Z">
        <w:r w:rsidRPr="009D65D8" w:rsidDel="005448F3">
          <w:rPr>
            <w:lang w:val="de-DE"/>
          </w:rPr>
          <w:delText>-P</w:delText>
        </w:r>
      </w:del>
      <w:r w:rsidRPr="009D65D8">
        <w:rPr>
          <w:lang w:val="de-DE"/>
        </w:rPr>
        <w:t>rotein kodiert, ist in einem</w:t>
      </w:r>
      <w:del w:id="21" w:author="Dogan Demircioglu" w:date="2021-03-21T19:13:00Z">
        <w:r w:rsidRPr="009D65D8" w:rsidDel="00F72C26">
          <w:rPr>
            <w:lang w:val="de-DE"/>
          </w:rPr>
          <w:delText xml:space="preserve"> </w:delText>
        </w:r>
        <w:r w:rsidDel="00F72C26">
          <w:rPr>
            <w:lang w:val="de-DE"/>
          </w:rPr>
          <w:delText>apathogenen</w:delText>
        </w:r>
      </w:del>
      <w:ins w:id="22" w:author="Dogan Demircioglu" w:date="2021-03-21T19:13:00Z">
        <w:r w:rsidR="00F72C26">
          <w:rPr>
            <w:lang w:val="de-DE"/>
          </w:rPr>
          <w:t xml:space="preserve"> nicht krankmachenden</w:t>
        </w:r>
      </w:ins>
      <w:r w:rsidRPr="009D65D8">
        <w:rPr>
          <w:lang w:val="de-DE"/>
        </w:rPr>
        <w:t xml:space="preserve"> Virus geschützt. Die infizierte Zelle </w:t>
      </w:r>
      <w:del w:id="23" w:author="Dogan Demircioglu" w:date="2021-03-21T19:05:00Z">
        <w:r w:rsidRPr="009D65D8" w:rsidDel="005448F3">
          <w:rPr>
            <w:lang w:val="de-DE"/>
          </w:rPr>
          <w:delText>exprimiert</w:delText>
        </w:r>
      </w:del>
      <w:ins w:id="24" w:author="Dogan Demircioglu" w:date="2021-03-21T19:05:00Z">
        <w:r w:rsidR="005448F3">
          <w:rPr>
            <w:lang w:val="de-DE"/>
          </w:rPr>
          <w:t>bildet</w:t>
        </w:r>
      </w:ins>
      <w:r w:rsidRPr="009D65D8">
        <w:rPr>
          <w:lang w:val="de-DE"/>
        </w:rPr>
        <w:t xml:space="preserve"> das Spike-Protein, was </w:t>
      </w:r>
      <w:ins w:id="25" w:author="Dogan Demircioglu" w:date="2021-03-21T19:09:00Z">
        <w:r w:rsidR="005448F3">
          <w:rPr>
            <w:lang w:val="de-DE"/>
          </w:rPr>
          <w:t xml:space="preserve">dann </w:t>
        </w:r>
      </w:ins>
      <w:r w:rsidRPr="009D65D8">
        <w:rPr>
          <w:lang w:val="de-DE"/>
        </w:rPr>
        <w:t>zu einer Immunreaktion führt.</w:t>
      </w:r>
    </w:p>
    <w:p w14:paraId="67058E5D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UK-Stamm / B1.351 "SA"-Stamm</w:t>
      </w:r>
    </w:p>
    <w:p w14:paraId="5B336458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im Abstand von 28 Tagen</w:t>
      </w:r>
    </w:p>
    <w:p w14:paraId="5D9D66A6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Lagerung - Monate / Jahre</w:t>
      </w:r>
    </w:p>
    <w:p w14:paraId="7A77D09B" w14:textId="77777777" w:rsidR="009D65D8" w:rsidRPr="009D65D8" w:rsidRDefault="009D65D8" w:rsidP="009D65D8">
      <w:pPr>
        <w:rPr>
          <w:lang w:val="de-DE"/>
        </w:rPr>
      </w:pPr>
    </w:p>
    <w:p w14:paraId="618AD67F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Virusähnlicher Partikel-Impfstoff</w:t>
      </w:r>
    </w:p>
    <w:p w14:paraId="2653C0A5" w14:textId="29F3FC5D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Nanopartikel beschichtet mit Spike</w:t>
      </w:r>
      <w:ins w:id="26" w:author="Dogan Demircioglu" w:date="2021-03-21T19:11:00Z">
        <w:r w:rsidR="005448F3">
          <w:rPr>
            <w:lang w:val="de-DE"/>
          </w:rPr>
          <w:t>p</w:t>
        </w:r>
      </w:ins>
      <w:del w:id="27" w:author="Dogan Demircioglu" w:date="2021-03-21T19:11:00Z">
        <w:r w:rsidRPr="009D65D8" w:rsidDel="005448F3">
          <w:rPr>
            <w:lang w:val="de-DE"/>
          </w:rPr>
          <w:delText>-</w:delText>
        </w:r>
      </w:del>
      <w:del w:id="28" w:author="Dogan Demircioglu" w:date="2021-03-21T19:10:00Z">
        <w:r w:rsidRPr="009D65D8" w:rsidDel="005448F3">
          <w:rPr>
            <w:lang w:val="de-DE"/>
          </w:rPr>
          <w:delText>P</w:delText>
        </w:r>
      </w:del>
      <w:r w:rsidRPr="009D65D8">
        <w:rPr>
          <w:lang w:val="de-DE"/>
        </w:rPr>
        <w:t>roteinen</w:t>
      </w:r>
      <w:bookmarkStart w:id="29" w:name="_GoBack"/>
      <w:bookmarkEnd w:id="29"/>
    </w:p>
    <w:p w14:paraId="7612531A" w14:textId="23530C29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Nanopartikel sind mit synthetischen Spike</w:t>
      </w:r>
      <w:ins w:id="30" w:author="Dogan Demircioglu" w:date="2021-03-21T19:09:00Z">
        <w:r w:rsidR="005448F3">
          <w:rPr>
            <w:lang w:val="de-DE"/>
          </w:rPr>
          <w:t>p</w:t>
        </w:r>
      </w:ins>
      <w:del w:id="31" w:author="Dogan Demircioglu" w:date="2021-03-21T19:09:00Z">
        <w:r w:rsidRPr="009D65D8" w:rsidDel="005448F3">
          <w:rPr>
            <w:lang w:val="de-DE"/>
          </w:rPr>
          <w:delText>-P</w:delText>
        </w:r>
      </w:del>
      <w:r w:rsidRPr="009D65D8">
        <w:rPr>
          <w:lang w:val="de-DE"/>
        </w:rPr>
        <w:t xml:space="preserve">roteinen beschichtet. </w:t>
      </w:r>
      <w:proofErr w:type="gramStart"/>
      <w:r w:rsidRPr="009D65D8">
        <w:rPr>
          <w:lang w:val="de-DE"/>
        </w:rPr>
        <w:t>Ein zusätzliche</w:t>
      </w:r>
      <w:ins w:id="32" w:author="Dogan Demircioglu" w:date="2021-03-21T19:15:00Z">
        <w:r w:rsidR="00F72C26">
          <w:rPr>
            <w:lang w:val="de-DE"/>
          </w:rPr>
          <w:t xml:space="preserve"> Substanz</w:t>
        </w:r>
      </w:ins>
      <w:proofErr w:type="gramEnd"/>
      <w:del w:id="33" w:author="Dogan Demircioglu" w:date="2021-03-21T19:15:00Z">
        <w:r w:rsidRPr="009D65D8" w:rsidDel="00F72C26">
          <w:rPr>
            <w:lang w:val="de-DE"/>
          </w:rPr>
          <w:delText>s Element</w:delText>
        </w:r>
      </w:del>
      <w:r w:rsidRPr="009D65D8">
        <w:rPr>
          <w:lang w:val="de-DE"/>
        </w:rPr>
        <w:t>, Adjuvans genannt, wird hinzugefügt, um die Immunreaktion zu verstärken.</w:t>
      </w:r>
    </w:p>
    <w:p w14:paraId="380B127E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UK-Stamm / B1.351 "SA"-Stamm</w:t>
      </w:r>
    </w:p>
    <w:p w14:paraId="1BD143F7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im Abstand von 21 Tagen</w:t>
      </w:r>
    </w:p>
    <w:p w14:paraId="46292C8D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Lagerung - Monate / Jahre</w:t>
      </w:r>
    </w:p>
    <w:p w14:paraId="349F048D" w14:textId="77777777" w:rsidR="009D65D8" w:rsidRPr="009D65D8" w:rsidRDefault="009D65D8" w:rsidP="009D65D8">
      <w:pPr>
        <w:rPr>
          <w:lang w:val="de-DE"/>
        </w:rPr>
      </w:pPr>
    </w:p>
    <w:p w14:paraId="537E5B34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Inaktivierter Virus-Impfstoff</w:t>
      </w:r>
    </w:p>
    <w:p w14:paraId="317DCCC2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Inaktiviertes Coronavirus</w:t>
      </w:r>
    </w:p>
    <w:p w14:paraId="4224F369" w14:textId="33A1B21B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SARS-CoV</w:t>
      </w:r>
      <w:r>
        <w:rPr>
          <w:lang w:val="de-DE"/>
        </w:rPr>
        <w:t>-</w:t>
      </w:r>
      <w:r w:rsidRPr="009D65D8">
        <w:rPr>
          <w:lang w:val="de-DE"/>
        </w:rPr>
        <w:t>2 wird chemisch inaktiviert (mit einer Chemikalie namens Beta-</w:t>
      </w:r>
      <w:proofErr w:type="spellStart"/>
      <w:proofErr w:type="gramStart"/>
      <w:r w:rsidRPr="009D65D8">
        <w:rPr>
          <w:lang w:val="de-DE"/>
        </w:rPr>
        <w:t>Propiolacton</w:t>
      </w:r>
      <w:proofErr w:type="spellEnd"/>
      <w:r w:rsidRPr="009D65D8">
        <w:rPr>
          <w:lang w:val="de-DE"/>
        </w:rPr>
        <w:t xml:space="preserve"> )</w:t>
      </w:r>
      <w:proofErr w:type="gramEnd"/>
      <w:r w:rsidRPr="009D65D8">
        <w:rPr>
          <w:lang w:val="de-DE"/>
        </w:rPr>
        <w:t>, so dass es sich nicht replizieren kann, aber alle Proteine intakt bleiben.</w:t>
      </w:r>
    </w:p>
    <w:p w14:paraId="1E9AE12F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UK-Stamm / B1.351 "SA"-Stamm</w:t>
      </w:r>
    </w:p>
    <w:p w14:paraId="36BD79FA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- 3. Wochen Abstand</w:t>
      </w:r>
    </w:p>
    <w:p w14:paraId="1DFD449D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Aufbewahrung -</w:t>
      </w:r>
    </w:p>
    <w:p w14:paraId="183DF7E1" w14:textId="77777777" w:rsidR="009D65D8" w:rsidRPr="009D65D8" w:rsidRDefault="009D65D8" w:rsidP="009D65D8">
      <w:pPr>
        <w:rPr>
          <w:lang w:val="de-DE"/>
        </w:rPr>
      </w:pPr>
    </w:p>
    <w:p w14:paraId="18FBFE36" w14:textId="2A9E754D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Zuletzt aktualisiert am xxx</w:t>
      </w:r>
    </w:p>
    <w:sectPr w:rsidR="009D65D8" w:rsidRPr="009D65D8" w:rsidSect="00E8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C4D"/>
    <w:multiLevelType w:val="hybridMultilevel"/>
    <w:tmpl w:val="C368276A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gan Demircioglu">
    <w15:presenceInfo w15:providerId="None" w15:userId="Dogan Demirciog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A"/>
    <w:rsid w:val="005448F3"/>
    <w:rsid w:val="00804930"/>
    <w:rsid w:val="009D65D8"/>
    <w:rsid w:val="00A90DAA"/>
    <w:rsid w:val="00DF58C7"/>
    <w:rsid w:val="00E40C42"/>
    <w:rsid w:val="00E83323"/>
    <w:rsid w:val="00F72C26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BB04"/>
  <w15:chartTrackingRefBased/>
  <w15:docId w15:val="{B9BD0AC4-56C8-AE46-B6BD-4729E6C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Raimondeau</dc:creator>
  <cp:keywords/>
  <dc:description/>
  <cp:lastModifiedBy>Dogan Demircioglu</cp:lastModifiedBy>
  <cp:revision>2</cp:revision>
  <dcterms:created xsi:type="dcterms:W3CDTF">2021-03-21T18:15:00Z</dcterms:created>
  <dcterms:modified xsi:type="dcterms:W3CDTF">2021-03-21T18:15:00Z</dcterms:modified>
</cp:coreProperties>
</file>