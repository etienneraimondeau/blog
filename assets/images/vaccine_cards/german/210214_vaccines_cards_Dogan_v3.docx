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12FB4" w14:textId="77398902" w:rsidR="00A90DAA" w:rsidRPr="00A90DAA" w:rsidRDefault="00A90DAA">
      <w:pPr>
        <w:rPr>
          <w:b/>
          <w:bCs/>
        </w:rPr>
      </w:pPr>
      <w:r w:rsidRPr="00A90DAA">
        <w:rPr>
          <w:b/>
          <w:bCs/>
        </w:rPr>
        <w:t>Encapsulated mRNA Vaccine</w:t>
      </w:r>
    </w:p>
    <w:p w14:paraId="60640F1A" w14:textId="2FAFC6B8" w:rsidR="00A90DAA" w:rsidRDefault="00A90DAA">
      <w:r>
        <w:t xml:space="preserve">Vaccine – Human cell – </w:t>
      </w:r>
      <w:r w:rsidR="00DF58C7">
        <w:t xml:space="preserve">RNA - </w:t>
      </w:r>
      <w:r>
        <w:t>Spike – Immune response –</w:t>
      </w:r>
      <w:r w:rsidR="00FE5703">
        <w:t xml:space="preserve"> C</w:t>
      </w:r>
      <w:r>
        <w:t>ell expresses the vaccine</w:t>
      </w:r>
    </w:p>
    <w:p w14:paraId="210ECEEE" w14:textId="55EEF007" w:rsidR="00A90DAA" w:rsidRDefault="00A90DAA">
      <w:r w:rsidRPr="00A90DAA">
        <w:t>mRNA encoding for the Spike protein is protected in a lipid nanoparticle (like soap bubble). Once absorbed, the cell expresses the Spike protein resulting in an immune response.</w:t>
      </w:r>
    </w:p>
    <w:p w14:paraId="4A7B1389" w14:textId="17F926B3" w:rsidR="00A90DAA" w:rsidRDefault="00A90DAA" w:rsidP="00A90DAA">
      <w:pPr>
        <w:pStyle w:val="Listenabsatz"/>
        <w:numPr>
          <w:ilvl w:val="0"/>
          <w:numId w:val="1"/>
        </w:numPr>
      </w:pPr>
      <w:r>
        <w:t xml:space="preserve">Efficacy : </w:t>
      </w:r>
      <w:r w:rsidR="00804930">
        <w:t>original</w:t>
      </w:r>
      <w:r>
        <w:t xml:space="preserve"> strain / </w:t>
      </w:r>
      <w:r w:rsidRPr="00A90DAA">
        <w:t>B1.351 “SA” strain</w:t>
      </w:r>
    </w:p>
    <w:p w14:paraId="420C4559" w14:textId="66F0D57A" w:rsidR="00A90DAA" w:rsidRDefault="00A90DAA" w:rsidP="00A90DAA">
      <w:pPr>
        <w:pStyle w:val="Listenabsatz"/>
        <w:numPr>
          <w:ilvl w:val="0"/>
          <w:numId w:val="1"/>
        </w:numPr>
      </w:pPr>
      <w:r>
        <w:t>Dosing : 0.5mL – 2 doses – 28 days apart</w:t>
      </w:r>
    </w:p>
    <w:p w14:paraId="403A8D6D" w14:textId="25590C47" w:rsidR="00A90DAA" w:rsidRDefault="00A90DAA" w:rsidP="00A90DAA">
      <w:pPr>
        <w:pStyle w:val="Listenabsatz"/>
        <w:numPr>
          <w:ilvl w:val="0"/>
          <w:numId w:val="1"/>
        </w:numPr>
      </w:pPr>
      <w:r>
        <w:t>Storage – 6 months / 30 days</w:t>
      </w:r>
    </w:p>
    <w:p w14:paraId="6438B849" w14:textId="51816951" w:rsidR="00A90DAA" w:rsidRDefault="00A90DAA" w:rsidP="00A90DAA"/>
    <w:p w14:paraId="431059B3" w14:textId="3CB5A703" w:rsidR="00A90DAA" w:rsidRPr="00A90DAA" w:rsidRDefault="00A90DAA" w:rsidP="00A90DAA">
      <w:pPr>
        <w:rPr>
          <w:b/>
          <w:bCs/>
        </w:rPr>
      </w:pPr>
      <w:r w:rsidRPr="00A90DAA">
        <w:rPr>
          <w:b/>
          <w:bCs/>
        </w:rPr>
        <w:t>Viral Vector Vaccine</w:t>
      </w:r>
    </w:p>
    <w:p w14:paraId="01DCD98F" w14:textId="5B23166C" w:rsidR="00DF58C7" w:rsidRDefault="00A90DAA" w:rsidP="00DF58C7">
      <w:r w:rsidRPr="00A90DAA">
        <w:t>vaccine (Adenovirus</w:t>
      </w:r>
      <w:r w:rsidR="00DF58C7">
        <w:t xml:space="preserve">) – Human cell – DNA - Spike – Immune response – </w:t>
      </w:r>
      <w:r w:rsidR="00FE5703">
        <w:t>Cell</w:t>
      </w:r>
      <w:r w:rsidR="00DF58C7">
        <w:t xml:space="preserve"> expresses the vaccine</w:t>
      </w:r>
    </w:p>
    <w:p w14:paraId="1FD4FFA6" w14:textId="14D08CC9" w:rsidR="00A90DAA" w:rsidRDefault="00DF58C7" w:rsidP="00A90DAA">
      <w:r>
        <w:t>1</w:t>
      </w:r>
      <w:r w:rsidRPr="00DF58C7">
        <w:rPr>
          <w:vertAlign w:val="superscript"/>
        </w:rPr>
        <w:t>st</w:t>
      </w:r>
      <w:r>
        <w:t xml:space="preserve"> dose / 2</w:t>
      </w:r>
      <w:r w:rsidRPr="00DF58C7">
        <w:rPr>
          <w:vertAlign w:val="superscript"/>
        </w:rPr>
        <w:t>nd</w:t>
      </w:r>
      <w:r>
        <w:t xml:space="preserve"> dose</w:t>
      </w:r>
    </w:p>
    <w:p w14:paraId="55B64E7F" w14:textId="6E88F5B8" w:rsidR="00A90DAA" w:rsidRDefault="00A90DAA" w:rsidP="00A90DAA">
      <w:r w:rsidRPr="00A90DAA">
        <w:t>dsDNA encoding for the Spike protein is protected in a safe virus. The infected cell expresses the Spike protein which leads to an immune response.</w:t>
      </w:r>
    </w:p>
    <w:p w14:paraId="2B04E4CE" w14:textId="77777777" w:rsidR="00A90DAA" w:rsidRPr="00FE5703" w:rsidRDefault="00A90DAA" w:rsidP="00A90DAA">
      <w:pPr>
        <w:pStyle w:val="Listenabsatz"/>
        <w:numPr>
          <w:ilvl w:val="0"/>
          <w:numId w:val="1"/>
        </w:numPr>
        <w:rPr>
          <w:lang w:val="fr-FR"/>
        </w:rPr>
      </w:pPr>
      <w:r w:rsidRPr="00FE5703">
        <w:rPr>
          <w:lang w:val="fr-FR"/>
        </w:rPr>
        <w:t>Efficacy : UK strain / B1.351 “SA” strain</w:t>
      </w:r>
    </w:p>
    <w:p w14:paraId="75CA8CAC" w14:textId="77777777" w:rsidR="00A90DAA" w:rsidRDefault="00A90DAA" w:rsidP="00A90DAA">
      <w:pPr>
        <w:pStyle w:val="Listenabsatz"/>
        <w:numPr>
          <w:ilvl w:val="0"/>
          <w:numId w:val="1"/>
        </w:numPr>
      </w:pPr>
      <w:r>
        <w:t>Dosing : 0.5mL – 2 doses – 28 days apart</w:t>
      </w:r>
    </w:p>
    <w:p w14:paraId="79B1157C" w14:textId="6953C631" w:rsidR="00A90DAA" w:rsidRDefault="00A90DAA" w:rsidP="00A90DAA">
      <w:pPr>
        <w:pStyle w:val="Listenabsatz"/>
        <w:numPr>
          <w:ilvl w:val="0"/>
          <w:numId w:val="1"/>
        </w:numPr>
      </w:pPr>
      <w:r>
        <w:t>Storage – months / years</w:t>
      </w:r>
    </w:p>
    <w:p w14:paraId="305D5559" w14:textId="77777777" w:rsidR="00A90DAA" w:rsidRDefault="00A90DAA" w:rsidP="00A90DAA"/>
    <w:p w14:paraId="17479865" w14:textId="67EF8A4C" w:rsidR="00A90DAA" w:rsidRDefault="00A90DAA" w:rsidP="00A90DAA">
      <w:pPr>
        <w:rPr>
          <w:b/>
          <w:bCs/>
        </w:rPr>
      </w:pPr>
      <w:r w:rsidRPr="00A90DAA">
        <w:rPr>
          <w:b/>
          <w:bCs/>
        </w:rPr>
        <w:t>Virus-like Particle Vaccine</w:t>
      </w:r>
    </w:p>
    <w:p w14:paraId="6B9975B3" w14:textId="72363EC4" w:rsidR="00A90DAA" w:rsidRPr="00A90DAA" w:rsidRDefault="00A90DAA" w:rsidP="00A90DAA">
      <w:r>
        <w:t>Nanoparticles coated with Spike proteins</w:t>
      </w:r>
    </w:p>
    <w:p w14:paraId="01EA5208" w14:textId="7549F647" w:rsidR="00A90DAA" w:rsidRDefault="00A90DAA" w:rsidP="00A90DAA">
      <w:r w:rsidRPr="00A90DAA">
        <w:t>Nanoparticles are coated with synthetic spike proteins. An additional element called adjuvant is added which allows to boost the immune reaction.</w:t>
      </w:r>
    </w:p>
    <w:p w14:paraId="04E9769A" w14:textId="77777777" w:rsidR="00A90DAA" w:rsidRPr="00FE5703" w:rsidRDefault="00A90DAA" w:rsidP="00A90DAA">
      <w:pPr>
        <w:pStyle w:val="Listenabsatz"/>
        <w:numPr>
          <w:ilvl w:val="0"/>
          <w:numId w:val="1"/>
        </w:numPr>
        <w:rPr>
          <w:lang w:val="fr-FR"/>
        </w:rPr>
      </w:pPr>
      <w:r w:rsidRPr="00FE5703">
        <w:rPr>
          <w:lang w:val="fr-FR"/>
        </w:rPr>
        <w:t>Efficacy : UK strain / B1.351 “SA” strain</w:t>
      </w:r>
    </w:p>
    <w:p w14:paraId="0B7795FD" w14:textId="495B4CF0" w:rsidR="00A90DAA" w:rsidRDefault="00A90DAA" w:rsidP="00A90DAA">
      <w:pPr>
        <w:pStyle w:val="Listenabsatz"/>
        <w:numPr>
          <w:ilvl w:val="0"/>
          <w:numId w:val="1"/>
        </w:numPr>
      </w:pPr>
      <w:r>
        <w:t>Dosing : 0.5mL – 2 doses – 21 days apart</w:t>
      </w:r>
    </w:p>
    <w:p w14:paraId="05C1CC8D" w14:textId="77777777" w:rsidR="00A90DAA" w:rsidRDefault="00A90DAA" w:rsidP="00A90DAA">
      <w:pPr>
        <w:pStyle w:val="Listenabsatz"/>
        <w:numPr>
          <w:ilvl w:val="0"/>
          <w:numId w:val="1"/>
        </w:numPr>
      </w:pPr>
      <w:r>
        <w:t>Storage – months / years</w:t>
      </w:r>
    </w:p>
    <w:p w14:paraId="3179F901" w14:textId="20EC919B" w:rsidR="00A90DAA" w:rsidRDefault="00A90DAA" w:rsidP="00A90DAA"/>
    <w:p w14:paraId="2E9AA02E" w14:textId="58DC88AD" w:rsidR="00DF58C7" w:rsidRPr="00DF58C7" w:rsidRDefault="00DF58C7" w:rsidP="00A90DAA">
      <w:pPr>
        <w:rPr>
          <w:b/>
          <w:bCs/>
        </w:rPr>
      </w:pPr>
      <w:r w:rsidRPr="00DF58C7">
        <w:rPr>
          <w:b/>
          <w:bCs/>
        </w:rPr>
        <w:t>Inactivated Virus Vaccine</w:t>
      </w:r>
    </w:p>
    <w:p w14:paraId="1F744757" w14:textId="13697058" w:rsidR="00DF58C7" w:rsidRDefault="00DF58C7" w:rsidP="00DF58C7">
      <w:r>
        <w:t>Inactivated coronavirus</w:t>
      </w:r>
    </w:p>
    <w:p w14:paraId="24B4C5F2" w14:textId="5E9EE721" w:rsidR="00DF58C7" w:rsidRDefault="00DF58C7" w:rsidP="00A90DAA">
      <w:r w:rsidRPr="00DF58C7">
        <w:t>SARS-CoV2 is chemically inactivated (with a chemical called beta-propiolactone  ) so it cannot replicate but all the proteins remain intact.</w:t>
      </w:r>
    </w:p>
    <w:p w14:paraId="557E8990" w14:textId="77777777" w:rsidR="00DF58C7" w:rsidRPr="00FE5703" w:rsidRDefault="00DF58C7" w:rsidP="00DF58C7">
      <w:pPr>
        <w:pStyle w:val="Listenabsatz"/>
        <w:numPr>
          <w:ilvl w:val="0"/>
          <w:numId w:val="1"/>
        </w:numPr>
        <w:rPr>
          <w:lang w:val="fr-FR"/>
        </w:rPr>
      </w:pPr>
      <w:r w:rsidRPr="00FE5703">
        <w:rPr>
          <w:lang w:val="fr-FR"/>
        </w:rPr>
        <w:t>Efficacy : UK strain / B1.351 “SA” strain</w:t>
      </w:r>
    </w:p>
    <w:p w14:paraId="727046EE" w14:textId="019F21C7" w:rsidR="00DF58C7" w:rsidRDefault="00DF58C7" w:rsidP="00DF58C7">
      <w:pPr>
        <w:pStyle w:val="Listenabsatz"/>
        <w:numPr>
          <w:ilvl w:val="0"/>
          <w:numId w:val="1"/>
        </w:numPr>
      </w:pPr>
      <w:r>
        <w:t>Dosing : 0.5mL – 2 doses – 3. weeks apart</w:t>
      </w:r>
    </w:p>
    <w:p w14:paraId="585E0EB2" w14:textId="278949AF" w:rsidR="00DF58C7" w:rsidRDefault="00DF58C7" w:rsidP="00DF58C7">
      <w:pPr>
        <w:pStyle w:val="Listenabsatz"/>
        <w:numPr>
          <w:ilvl w:val="0"/>
          <w:numId w:val="1"/>
        </w:numPr>
      </w:pPr>
      <w:r>
        <w:t>Storage –</w:t>
      </w:r>
    </w:p>
    <w:p w14:paraId="1115C837" w14:textId="4C4E67AF" w:rsidR="00DF58C7" w:rsidRDefault="00DF58C7" w:rsidP="00A90DAA"/>
    <w:p w14:paraId="76EC896D" w14:textId="357AFF73" w:rsidR="00804930" w:rsidRDefault="00804930" w:rsidP="00A90DAA">
      <w:r>
        <w:t>Last Updated on xxx</w:t>
      </w:r>
    </w:p>
    <w:p w14:paraId="4AA6AC1A" w14:textId="77254CAA" w:rsidR="009D65D8" w:rsidRDefault="009D65D8" w:rsidP="00A90DAA"/>
    <w:p w14:paraId="6CFB132F" w14:textId="771BF4F9" w:rsidR="009D65D8" w:rsidRDefault="009D65D8" w:rsidP="00A90DAA"/>
    <w:p w14:paraId="0691DAE3" w14:textId="2486F5A2" w:rsidR="009D65D8" w:rsidRDefault="009D65D8" w:rsidP="00A90DAA"/>
    <w:p w14:paraId="688A000C" w14:textId="1130AF0B" w:rsidR="009D65D8" w:rsidRDefault="009D65D8" w:rsidP="00A90DAA"/>
    <w:p w14:paraId="13B7F4F1" w14:textId="133C8105" w:rsidR="009D65D8" w:rsidRDefault="009D65D8" w:rsidP="00A90DAA"/>
    <w:p w14:paraId="132E4A87" w14:textId="71EDC8E0" w:rsidR="009D65D8" w:rsidRDefault="009D65D8" w:rsidP="00A90DAA"/>
    <w:p w14:paraId="4A401D2E" w14:textId="18AC4574" w:rsidR="009D65D8" w:rsidRDefault="009D65D8" w:rsidP="00A90DAA"/>
    <w:p w14:paraId="23F14185" w14:textId="796B3EA4" w:rsidR="009D65D8" w:rsidRDefault="009D65D8" w:rsidP="00A90DAA"/>
    <w:p w14:paraId="224F03AE" w14:textId="4C4CE57B" w:rsidR="009D65D8" w:rsidRDefault="009D65D8" w:rsidP="00A90DAA"/>
    <w:p w14:paraId="3D0C6D29" w14:textId="20C490B1" w:rsidR="009D65D8" w:rsidRDefault="009D65D8" w:rsidP="00A90DAA"/>
    <w:p w14:paraId="2FEFA520" w14:textId="179E99C3" w:rsidR="009D65D8" w:rsidRDefault="009D65D8" w:rsidP="00A90DAA"/>
    <w:p w14:paraId="3A7D9F36" w14:textId="0051BE80" w:rsidR="009D65D8" w:rsidRDefault="009D65D8" w:rsidP="00A90DAA"/>
    <w:p w14:paraId="1F223372" w14:textId="021879AB" w:rsidR="009D65D8" w:rsidRPr="009D65D8" w:rsidRDefault="009D65D8" w:rsidP="00A90DAA">
      <w:pPr>
        <w:rPr>
          <w:b/>
          <w:bCs/>
          <w:sz w:val="32"/>
          <w:szCs w:val="32"/>
        </w:rPr>
      </w:pPr>
      <w:r w:rsidRPr="009D65D8">
        <w:rPr>
          <w:b/>
          <w:bCs/>
          <w:sz w:val="32"/>
          <w:szCs w:val="32"/>
        </w:rPr>
        <w:lastRenderedPageBreak/>
        <w:t>German</w:t>
      </w:r>
    </w:p>
    <w:p w14:paraId="0000515E" w14:textId="273E3820" w:rsidR="009D65D8" w:rsidRDefault="009D65D8" w:rsidP="00A90DAA"/>
    <w:p w14:paraId="4B0CAA4D" w14:textId="55834D02" w:rsidR="009D65D8" w:rsidRPr="009D65D8" w:rsidRDefault="009D65D8" w:rsidP="009D65D8">
      <w:pPr>
        <w:rPr>
          <w:lang w:val="de-DE"/>
        </w:rPr>
      </w:pPr>
      <w:del w:id="0" w:author="Dogan Demircioglu" w:date="2021-03-21T19:01:00Z">
        <w:r w:rsidRPr="009D65D8" w:rsidDel="005448F3">
          <w:rPr>
            <w:lang w:val="de-DE"/>
          </w:rPr>
          <w:delText xml:space="preserve">Verkapselter </w:delText>
        </w:r>
      </w:del>
      <w:ins w:id="1" w:author="Dogan Demircioglu" w:date="2021-03-21T19:01:00Z">
        <w:r w:rsidR="005448F3">
          <w:rPr>
            <w:lang w:val="de-DE"/>
          </w:rPr>
          <w:t>Umhüllter</w:t>
        </w:r>
        <w:r w:rsidR="005448F3" w:rsidRPr="009D65D8">
          <w:rPr>
            <w:lang w:val="de-DE"/>
          </w:rPr>
          <w:t xml:space="preserve"> </w:t>
        </w:r>
      </w:ins>
      <w:r w:rsidRPr="009D65D8">
        <w:rPr>
          <w:lang w:val="de-DE"/>
        </w:rPr>
        <w:t>mRNA-Impfstoff</w:t>
      </w:r>
    </w:p>
    <w:p w14:paraId="3FEE2AE8" w14:textId="1CA29E84" w:rsidR="009D65D8" w:rsidRPr="009D65D8" w:rsidRDefault="009D65D8" w:rsidP="009D65D8">
      <w:pPr>
        <w:rPr>
          <w:lang w:val="de-DE"/>
        </w:rPr>
      </w:pPr>
      <w:r w:rsidRPr="009D65D8">
        <w:rPr>
          <w:lang w:val="de-DE"/>
        </w:rPr>
        <w:t xml:space="preserve">Impfstoff - Menschliche Zelle - RNA - Spike - Immunantwort - Zelle </w:t>
      </w:r>
      <w:del w:id="2" w:author="Dogan Demircioglu" w:date="2021-03-21T19:04:00Z">
        <w:r w:rsidRPr="009D65D8" w:rsidDel="005448F3">
          <w:rPr>
            <w:lang w:val="de-DE"/>
          </w:rPr>
          <w:delText>exprimiert</w:delText>
        </w:r>
      </w:del>
      <w:ins w:id="3" w:author="Dogan Demircioglu" w:date="2021-03-21T19:05:00Z">
        <w:r w:rsidR="005448F3">
          <w:rPr>
            <w:lang w:val="de-DE"/>
          </w:rPr>
          <w:t>bildet</w:t>
        </w:r>
      </w:ins>
      <w:del w:id="4" w:author="Dogan Demircioglu" w:date="2021-03-21T19:04:00Z">
        <w:r w:rsidRPr="009D65D8" w:rsidDel="005448F3">
          <w:rPr>
            <w:lang w:val="de-DE"/>
          </w:rPr>
          <w:delText xml:space="preserve"> </w:delText>
        </w:r>
      </w:del>
      <w:ins w:id="5" w:author="Dogan Demircioglu" w:date="2021-03-21T19:04:00Z">
        <w:r w:rsidR="005448F3">
          <w:rPr>
            <w:lang w:val="de-DE"/>
          </w:rPr>
          <w:t>bildet</w:t>
        </w:r>
        <w:r w:rsidR="005448F3" w:rsidRPr="009D65D8">
          <w:rPr>
            <w:lang w:val="de-DE"/>
          </w:rPr>
          <w:t xml:space="preserve"> </w:t>
        </w:r>
      </w:ins>
      <w:r w:rsidRPr="009D65D8">
        <w:rPr>
          <w:lang w:val="de-DE"/>
        </w:rPr>
        <w:t>den Impfstoff</w:t>
      </w:r>
    </w:p>
    <w:p w14:paraId="2EF0E571" w14:textId="0AA8B1C3" w:rsidR="009D65D8" w:rsidRPr="009D65D8" w:rsidRDefault="009D65D8" w:rsidP="009D65D8">
      <w:pPr>
        <w:rPr>
          <w:lang w:val="de-DE"/>
        </w:rPr>
      </w:pPr>
      <w:r>
        <w:rPr>
          <w:lang w:val="de-DE"/>
        </w:rPr>
        <w:t xml:space="preserve">Eine </w:t>
      </w:r>
      <w:r w:rsidRPr="009D65D8">
        <w:rPr>
          <w:lang w:val="de-DE"/>
        </w:rPr>
        <w:t>mRNA, die für das Spike</w:t>
      </w:r>
      <w:ins w:id="6" w:author="Dogan Demircioglu" w:date="2021-03-21T19:01:00Z">
        <w:r w:rsidR="005448F3">
          <w:rPr>
            <w:lang w:val="de-DE"/>
          </w:rPr>
          <w:t>p</w:t>
        </w:r>
      </w:ins>
      <w:del w:id="7" w:author="Dogan Demircioglu" w:date="2021-03-21T19:01:00Z">
        <w:r w:rsidRPr="009D65D8" w:rsidDel="005448F3">
          <w:rPr>
            <w:lang w:val="de-DE"/>
          </w:rPr>
          <w:delText>-P</w:delText>
        </w:r>
      </w:del>
      <w:r w:rsidRPr="009D65D8">
        <w:rPr>
          <w:lang w:val="de-DE"/>
        </w:rPr>
        <w:t>rotein kodiert,</w:t>
      </w:r>
      <w:r>
        <w:rPr>
          <w:lang w:val="de-DE"/>
        </w:rPr>
        <w:t xml:space="preserve"> liegt geschützt</w:t>
      </w:r>
      <w:r w:rsidRPr="009D65D8">
        <w:rPr>
          <w:lang w:val="de-DE"/>
        </w:rPr>
        <w:t xml:space="preserve"> in einem Lipid-Nanopartikel (wie </w:t>
      </w:r>
      <w:ins w:id="8" w:author="Dogan Demircioglu" w:date="2021-03-21T19:02:00Z">
        <w:r w:rsidR="005448F3">
          <w:rPr>
            <w:lang w:val="de-DE"/>
          </w:rPr>
          <w:t xml:space="preserve">in </w:t>
        </w:r>
      </w:ins>
      <w:r w:rsidRPr="009D65D8">
        <w:rPr>
          <w:lang w:val="de-DE"/>
        </w:rPr>
        <w:t>eine</w:t>
      </w:r>
      <w:ins w:id="9" w:author="Dogan Demircioglu" w:date="2021-03-21T19:02:00Z">
        <w:r w:rsidR="005448F3">
          <w:rPr>
            <w:lang w:val="de-DE"/>
          </w:rPr>
          <w:t>r</w:t>
        </w:r>
      </w:ins>
      <w:r w:rsidRPr="009D65D8">
        <w:rPr>
          <w:lang w:val="de-DE"/>
        </w:rPr>
        <w:t xml:space="preserve"> Seifenblase) </w:t>
      </w:r>
      <w:r>
        <w:rPr>
          <w:lang w:val="de-DE"/>
        </w:rPr>
        <w:t>vor</w:t>
      </w:r>
      <w:r w:rsidRPr="009D65D8">
        <w:rPr>
          <w:lang w:val="de-DE"/>
        </w:rPr>
        <w:t xml:space="preserve">. Einmal aufgenommen, </w:t>
      </w:r>
      <w:del w:id="10" w:author="Dogan Demircioglu" w:date="2021-03-21T19:02:00Z">
        <w:r w:rsidRPr="009D65D8" w:rsidDel="005448F3">
          <w:rPr>
            <w:lang w:val="de-DE"/>
          </w:rPr>
          <w:delText>exprimiert</w:delText>
        </w:r>
      </w:del>
      <w:ins w:id="11" w:author="Dogan Demircioglu" w:date="2021-03-21T19:05:00Z">
        <w:r w:rsidR="005448F3">
          <w:rPr>
            <w:lang w:val="de-DE"/>
          </w:rPr>
          <w:t>bildet</w:t>
        </w:r>
      </w:ins>
      <w:del w:id="12" w:author="Dogan Demircioglu" w:date="2021-03-21T19:02:00Z">
        <w:r w:rsidRPr="009D65D8" w:rsidDel="005448F3">
          <w:rPr>
            <w:lang w:val="de-DE"/>
          </w:rPr>
          <w:delText xml:space="preserve"> </w:delText>
        </w:r>
      </w:del>
      <w:r w:rsidRPr="009D65D8">
        <w:rPr>
          <w:lang w:val="de-DE"/>
        </w:rPr>
        <w:t>die Zelle das Spike</w:t>
      </w:r>
      <w:del w:id="13" w:author="Dogan Demircioglu" w:date="2021-03-21T19:02:00Z">
        <w:r w:rsidRPr="009D65D8" w:rsidDel="005448F3">
          <w:rPr>
            <w:lang w:val="de-DE"/>
          </w:rPr>
          <w:delText>-P</w:delText>
        </w:r>
      </w:del>
      <w:ins w:id="14" w:author="Dogan Demircioglu" w:date="2021-03-21T19:02:00Z">
        <w:r w:rsidR="005448F3">
          <w:rPr>
            <w:lang w:val="de-DE"/>
          </w:rPr>
          <w:t>p</w:t>
        </w:r>
      </w:ins>
      <w:r w:rsidRPr="009D65D8">
        <w:rPr>
          <w:lang w:val="de-DE"/>
        </w:rPr>
        <w:t xml:space="preserve">rotein, was </w:t>
      </w:r>
      <w:ins w:id="15" w:author="Dogan Demircioglu" w:date="2021-03-21T19:02:00Z">
        <w:r w:rsidR="005448F3">
          <w:rPr>
            <w:lang w:val="de-DE"/>
          </w:rPr>
          <w:t xml:space="preserve">dann </w:t>
        </w:r>
      </w:ins>
      <w:r w:rsidRPr="009D65D8">
        <w:rPr>
          <w:lang w:val="de-DE"/>
        </w:rPr>
        <w:t>zu einer Immunantwort führt.</w:t>
      </w:r>
    </w:p>
    <w:p w14:paraId="6A9EEDC0" w14:textId="4C39AF10" w:rsidR="009D65D8" w:rsidRPr="005B517F" w:rsidRDefault="009D65D8" w:rsidP="009D65D8">
      <w:pPr>
        <w:rPr>
          <w:lang w:val="en-US"/>
          <w:rPrChange w:id="16" w:author="Dogan Demircioglu" w:date="2021-03-31T21:06:00Z">
            <w:rPr>
              <w:lang w:val="de-DE"/>
            </w:rPr>
          </w:rPrChange>
        </w:rPr>
      </w:pPr>
      <w:r w:rsidRPr="005B517F">
        <w:rPr>
          <w:lang w:val="en-US"/>
          <w:rPrChange w:id="17" w:author="Dogan Demircioglu" w:date="2021-03-31T21:06:00Z">
            <w:rPr>
              <w:lang w:val="de-DE"/>
            </w:rPr>
          </w:rPrChange>
        </w:rPr>
        <w:t>- Wirksamkeit : Originalvariante / B1.351 "SA"-</w:t>
      </w:r>
      <w:del w:id="18" w:author="Dogan Demircioglu" w:date="2021-03-31T21:06:00Z">
        <w:r w:rsidRPr="005B517F" w:rsidDel="005B517F">
          <w:rPr>
            <w:lang w:val="en-US"/>
            <w:rPrChange w:id="19" w:author="Dogan Demircioglu" w:date="2021-03-31T21:06:00Z">
              <w:rPr>
                <w:lang w:val="de-DE"/>
              </w:rPr>
            </w:rPrChange>
          </w:rPr>
          <w:delText>Stamm</w:delText>
        </w:r>
      </w:del>
      <w:ins w:id="20" w:author="Dogan Demircioglu" w:date="2021-03-31T21:06:00Z">
        <w:r w:rsidR="005B517F" w:rsidRPr="005B517F">
          <w:rPr>
            <w:lang w:val="en-US"/>
            <w:rPrChange w:id="21" w:author="Dogan Demircioglu" w:date="2021-03-31T21:06:00Z">
              <w:rPr>
                <w:lang w:val="de-DE"/>
              </w:rPr>
            </w:rPrChange>
          </w:rPr>
          <w:t>Vari</w:t>
        </w:r>
        <w:r w:rsidR="005B517F">
          <w:rPr>
            <w:lang w:val="en-US"/>
          </w:rPr>
          <w:t>ante</w:t>
        </w:r>
      </w:ins>
    </w:p>
    <w:p w14:paraId="6E13C673" w14:textId="77777777" w:rsidR="009D65D8" w:rsidRPr="009D65D8" w:rsidRDefault="009D65D8" w:rsidP="009D65D8">
      <w:pPr>
        <w:rPr>
          <w:lang w:val="de-DE"/>
        </w:rPr>
      </w:pPr>
      <w:r w:rsidRPr="009D65D8">
        <w:rPr>
          <w:lang w:val="de-DE"/>
        </w:rPr>
        <w:t>- Dosierung : 0.5mL - 2 Dosen - im Abstand von 28 Tagen</w:t>
      </w:r>
    </w:p>
    <w:p w14:paraId="07B1129B" w14:textId="77777777" w:rsidR="009D65D8" w:rsidRPr="009D65D8" w:rsidRDefault="009D65D8" w:rsidP="009D65D8">
      <w:pPr>
        <w:rPr>
          <w:lang w:val="de-DE"/>
        </w:rPr>
      </w:pPr>
      <w:r w:rsidRPr="009D65D8">
        <w:rPr>
          <w:lang w:val="de-DE"/>
        </w:rPr>
        <w:t xml:space="preserve">- Lagerung - 6 Monate / </w:t>
      </w:r>
      <w:commentRangeStart w:id="22"/>
      <w:r w:rsidRPr="009D65D8">
        <w:rPr>
          <w:lang w:val="de-DE"/>
        </w:rPr>
        <w:t>30 Tage</w:t>
      </w:r>
      <w:commentRangeEnd w:id="22"/>
      <w:r w:rsidR="005B517F">
        <w:rPr>
          <w:rStyle w:val="Kommentarzeichen"/>
        </w:rPr>
        <w:commentReference w:id="22"/>
      </w:r>
    </w:p>
    <w:p w14:paraId="2F237C48" w14:textId="77777777" w:rsidR="009D65D8" w:rsidRPr="009D65D8" w:rsidRDefault="009D65D8" w:rsidP="009D65D8">
      <w:pPr>
        <w:rPr>
          <w:lang w:val="de-DE"/>
        </w:rPr>
      </w:pPr>
    </w:p>
    <w:p w14:paraId="7F63A3EE" w14:textId="77777777" w:rsidR="009D65D8" w:rsidRPr="009D65D8" w:rsidRDefault="009D65D8" w:rsidP="009D65D8">
      <w:pPr>
        <w:rPr>
          <w:lang w:val="de-DE"/>
        </w:rPr>
      </w:pPr>
      <w:r w:rsidRPr="009D65D8">
        <w:rPr>
          <w:lang w:val="de-DE"/>
        </w:rPr>
        <w:t>Viraler Vektor-Impfstoff</w:t>
      </w:r>
    </w:p>
    <w:p w14:paraId="2C94D022" w14:textId="77197C6B" w:rsidR="009D65D8" w:rsidRPr="009D65D8" w:rsidRDefault="009D65D8" w:rsidP="009D65D8">
      <w:pPr>
        <w:rPr>
          <w:lang w:val="de-DE"/>
        </w:rPr>
      </w:pPr>
      <w:r w:rsidRPr="009D65D8">
        <w:rPr>
          <w:lang w:val="de-DE"/>
        </w:rPr>
        <w:t xml:space="preserve">Impfstoff (Adenovirus) - menschliche Zelle - DNA - Spike - Immunantwort - Zelle </w:t>
      </w:r>
      <w:del w:id="23" w:author="Dogan Demircioglu" w:date="2021-03-21T19:05:00Z">
        <w:r w:rsidRPr="009D65D8" w:rsidDel="005448F3">
          <w:rPr>
            <w:lang w:val="de-DE"/>
          </w:rPr>
          <w:delText>exprimiert</w:delText>
        </w:r>
      </w:del>
      <w:ins w:id="24" w:author="Dogan Demircioglu" w:date="2021-03-21T19:05:00Z">
        <w:r w:rsidR="005448F3">
          <w:rPr>
            <w:lang w:val="de-DE"/>
          </w:rPr>
          <w:t>bildet</w:t>
        </w:r>
      </w:ins>
      <w:r w:rsidRPr="009D65D8">
        <w:rPr>
          <w:lang w:val="de-DE"/>
        </w:rPr>
        <w:t xml:space="preserve"> den Impfstoff</w:t>
      </w:r>
    </w:p>
    <w:p w14:paraId="640166C4" w14:textId="77777777" w:rsidR="009D65D8" w:rsidRPr="009D65D8" w:rsidRDefault="009D65D8" w:rsidP="009D65D8">
      <w:pPr>
        <w:rPr>
          <w:lang w:val="de-DE"/>
        </w:rPr>
      </w:pPr>
      <w:bookmarkStart w:id="25" w:name="_Hlk67246092"/>
      <w:r w:rsidRPr="009D65D8">
        <w:rPr>
          <w:lang w:val="de-DE"/>
        </w:rPr>
        <w:t>1. Dosis / 2. Dosis</w:t>
      </w:r>
    </w:p>
    <w:bookmarkEnd w:id="25"/>
    <w:p w14:paraId="24D052CF" w14:textId="3511E190" w:rsidR="009D65D8" w:rsidRPr="009D65D8" w:rsidRDefault="009D65D8" w:rsidP="009D65D8">
      <w:pPr>
        <w:rPr>
          <w:lang w:val="de-DE"/>
        </w:rPr>
      </w:pPr>
      <w:r w:rsidRPr="009D65D8">
        <w:rPr>
          <w:lang w:val="de-DE"/>
        </w:rPr>
        <w:t>dsDNA, die für das Spike</w:t>
      </w:r>
      <w:ins w:id="26" w:author="Dogan Demircioglu" w:date="2021-03-21T19:10:00Z">
        <w:r w:rsidR="005448F3">
          <w:rPr>
            <w:lang w:val="de-DE"/>
          </w:rPr>
          <w:t>p</w:t>
        </w:r>
      </w:ins>
      <w:del w:id="27" w:author="Dogan Demircioglu" w:date="2021-03-21T19:10:00Z">
        <w:r w:rsidRPr="009D65D8" w:rsidDel="005448F3">
          <w:rPr>
            <w:lang w:val="de-DE"/>
          </w:rPr>
          <w:delText>-P</w:delText>
        </w:r>
      </w:del>
      <w:r w:rsidRPr="009D65D8">
        <w:rPr>
          <w:lang w:val="de-DE"/>
        </w:rPr>
        <w:t>rotein kodiert, ist in einem</w:t>
      </w:r>
      <w:del w:id="28" w:author="Dogan Demircioglu" w:date="2021-03-21T19:13:00Z">
        <w:r w:rsidRPr="009D65D8" w:rsidDel="00F72C26">
          <w:rPr>
            <w:lang w:val="de-DE"/>
          </w:rPr>
          <w:delText xml:space="preserve"> </w:delText>
        </w:r>
        <w:r w:rsidDel="00F72C26">
          <w:rPr>
            <w:lang w:val="de-DE"/>
          </w:rPr>
          <w:delText>apathogenen</w:delText>
        </w:r>
      </w:del>
      <w:ins w:id="29" w:author="Dogan Demircioglu" w:date="2021-03-21T19:13:00Z">
        <w:r w:rsidR="00F72C26">
          <w:rPr>
            <w:lang w:val="de-DE"/>
          </w:rPr>
          <w:t xml:space="preserve"> nicht krankmachenden</w:t>
        </w:r>
      </w:ins>
      <w:r w:rsidRPr="009D65D8">
        <w:rPr>
          <w:lang w:val="de-DE"/>
        </w:rPr>
        <w:t xml:space="preserve"> Virus geschützt. Die infizierte Zelle </w:t>
      </w:r>
      <w:del w:id="30" w:author="Dogan Demircioglu" w:date="2021-03-21T19:05:00Z">
        <w:r w:rsidRPr="009D65D8" w:rsidDel="005448F3">
          <w:rPr>
            <w:lang w:val="de-DE"/>
          </w:rPr>
          <w:delText>exprimiert</w:delText>
        </w:r>
      </w:del>
      <w:ins w:id="31" w:author="Dogan Demircioglu" w:date="2021-03-21T19:05:00Z">
        <w:r w:rsidR="005448F3">
          <w:rPr>
            <w:lang w:val="de-DE"/>
          </w:rPr>
          <w:t>bildet</w:t>
        </w:r>
      </w:ins>
      <w:r w:rsidRPr="009D65D8">
        <w:rPr>
          <w:lang w:val="de-DE"/>
        </w:rPr>
        <w:t xml:space="preserve"> das Spike-Protein, was </w:t>
      </w:r>
      <w:ins w:id="32" w:author="Dogan Demircioglu" w:date="2021-03-21T19:09:00Z">
        <w:r w:rsidR="005448F3">
          <w:rPr>
            <w:lang w:val="de-DE"/>
          </w:rPr>
          <w:t xml:space="preserve">dann </w:t>
        </w:r>
      </w:ins>
      <w:r w:rsidRPr="009D65D8">
        <w:rPr>
          <w:lang w:val="de-DE"/>
        </w:rPr>
        <w:t>zu einer Immunreaktion führt.</w:t>
      </w:r>
    </w:p>
    <w:p w14:paraId="67058E5D" w14:textId="786C089F" w:rsidR="009D65D8" w:rsidRPr="005B517F" w:rsidRDefault="009D65D8" w:rsidP="009D65D8">
      <w:pPr>
        <w:rPr>
          <w:lang w:val="en-US"/>
          <w:rPrChange w:id="33" w:author="Dogan Demircioglu" w:date="2021-03-31T21:07:00Z">
            <w:rPr>
              <w:lang w:val="de-DE"/>
            </w:rPr>
          </w:rPrChange>
        </w:rPr>
      </w:pPr>
      <w:r w:rsidRPr="005B517F">
        <w:rPr>
          <w:lang w:val="en-US"/>
          <w:rPrChange w:id="34" w:author="Dogan Demircioglu" w:date="2021-03-31T21:07:00Z">
            <w:rPr>
              <w:lang w:val="de-DE"/>
            </w:rPr>
          </w:rPrChange>
        </w:rPr>
        <w:t>- Wirksamkeit : UK-</w:t>
      </w:r>
      <w:del w:id="35" w:author="Dogan Demircioglu" w:date="2021-03-31T21:07:00Z">
        <w:r w:rsidRPr="005B517F" w:rsidDel="005B517F">
          <w:rPr>
            <w:lang w:val="en-US"/>
            <w:rPrChange w:id="36" w:author="Dogan Demircioglu" w:date="2021-03-31T21:07:00Z">
              <w:rPr>
                <w:lang w:val="de-DE"/>
              </w:rPr>
            </w:rPrChange>
          </w:rPr>
          <w:delText>Stamm</w:delText>
        </w:r>
      </w:del>
      <w:ins w:id="37" w:author="Dogan Demircioglu" w:date="2021-03-31T21:07:00Z">
        <w:r w:rsidR="005B517F" w:rsidRPr="005B517F">
          <w:rPr>
            <w:lang w:val="en-US"/>
            <w:rPrChange w:id="38" w:author="Dogan Demircioglu" w:date="2021-03-31T21:07:00Z">
              <w:rPr>
                <w:lang w:val="de-DE"/>
              </w:rPr>
            </w:rPrChange>
          </w:rPr>
          <w:t>Variante</w:t>
        </w:r>
      </w:ins>
      <w:r w:rsidRPr="005B517F">
        <w:rPr>
          <w:lang w:val="en-US"/>
          <w:rPrChange w:id="39" w:author="Dogan Demircioglu" w:date="2021-03-31T21:07:00Z">
            <w:rPr>
              <w:lang w:val="de-DE"/>
            </w:rPr>
          </w:rPrChange>
        </w:rPr>
        <w:t xml:space="preserve"> / B</w:t>
      </w:r>
      <w:commentRangeStart w:id="40"/>
      <w:ins w:id="41" w:author="Dogan Demircioglu" w:date="2021-03-31T21:09:00Z">
        <w:r w:rsidR="00664053">
          <w:rPr>
            <w:lang w:val="en-US"/>
          </w:rPr>
          <w:t>.</w:t>
        </w:r>
        <w:commentRangeEnd w:id="40"/>
        <w:r w:rsidR="00664053">
          <w:rPr>
            <w:rStyle w:val="Kommentarzeichen"/>
          </w:rPr>
          <w:commentReference w:id="40"/>
        </w:r>
      </w:ins>
      <w:r w:rsidRPr="005B517F">
        <w:rPr>
          <w:lang w:val="en-US"/>
          <w:rPrChange w:id="42" w:author="Dogan Demircioglu" w:date="2021-03-31T21:07:00Z">
            <w:rPr>
              <w:lang w:val="de-DE"/>
            </w:rPr>
          </w:rPrChange>
        </w:rPr>
        <w:t xml:space="preserve">1.351 </w:t>
      </w:r>
      <w:commentRangeStart w:id="43"/>
      <w:r w:rsidRPr="005B517F">
        <w:rPr>
          <w:lang w:val="en-US"/>
          <w:rPrChange w:id="44" w:author="Dogan Demircioglu" w:date="2021-03-31T21:07:00Z">
            <w:rPr>
              <w:lang w:val="de-DE"/>
            </w:rPr>
          </w:rPrChange>
        </w:rPr>
        <w:t>"SA"-</w:t>
      </w:r>
      <w:commentRangeEnd w:id="43"/>
      <w:r w:rsidR="00664053">
        <w:rPr>
          <w:rStyle w:val="Kommentarzeichen"/>
        </w:rPr>
        <w:commentReference w:id="43"/>
      </w:r>
      <w:del w:id="45" w:author="Dogan Demircioglu" w:date="2021-03-31T21:07:00Z">
        <w:r w:rsidRPr="005B517F" w:rsidDel="005B517F">
          <w:rPr>
            <w:lang w:val="en-US"/>
            <w:rPrChange w:id="46" w:author="Dogan Demircioglu" w:date="2021-03-31T21:07:00Z">
              <w:rPr>
                <w:lang w:val="de-DE"/>
              </w:rPr>
            </w:rPrChange>
          </w:rPr>
          <w:delText>Stamm</w:delText>
        </w:r>
      </w:del>
      <w:ins w:id="47" w:author="Dogan Demircioglu" w:date="2021-03-31T21:07:00Z">
        <w:r w:rsidR="005B517F" w:rsidRPr="005B517F">
          <w:rPr>
            <w:lang w:val="en-US"/>
            <w:rPrChange w:id="48" w:author="Dogan Demircioglu" w:date="2021-03-31T21:07:00Z">
              <w:rPr>
                <w:lang w:val="de-DE"/>
              </w:rPr>
            </w:rPrChange>
          </w:rPr>
          <w:t>Variante</w:t>
        </w:r>
      </w:ins>
    </w:p>
    <w:p w14:paraId="5B336458" w14:textId="77777777" w:rsidR="009D65D8" w:rsidRPr="009D65D8" w:rsidRDefault="009D65D8" w:rsidP="009D65D8">
      <w:pPr>
        <w:rPr>
          <w:lang w:val="de-DE"/>
        </w:rPr>
      </w:pPr>
      <w:r w:rsidRPr="009D65D8">
        <w:rPr>
          <w:lang w:val="de-DE"/>
        </w:rPr>
        <w:t>- Dosierung : 0.5mL - 2 Dosen - im Abstand von 28 Tagen</w:t>
      </w:r>
    </w:p>
    <w:p w14:paraId="5D9D66A6" w14:textId="77777777" w:rsidR="009D65D8" w:rsidRPr="009D65D8" w:rsidRDefault="009D65D8" w:rsidP="009D65D8">
      <w:pPr>
        <w:rPr>
          <w:lang w:val="de-DE"/>
        </w:rPr>
      </w:pPr>
      <w:r w:rsidRPr="009D65D8">
        <w:rPr>
          <w:lang w:val="de-DE"/>
        </w:rPr>
        <w:t>- Lagerung - Monate / Jahre</w:t>
      </w:r>
    </w:p>
    <w:p w14:paraId="7A77D09B" w14:textId="77777777" w:rsidR="009D65D8" w:rsidRPr="009D65D8" w:rsidRDefault="009D65D8" w:rsidP="009D65D8">
      <w:pPr>
        <w:rPr>
          <w:lang w:val="de-DE"/>
        </w:rPr>
      </w:pPr>
    </w:p>
    <w:p w14:paraId="618AD67F" w14:textId="77777777" w:rsidR="009D65D8" w:rsidRPr="009D65D8" w:rsidRDefault="009D65D8" w:rsidP="009D65D8">
      <w:pPr>
        <w:rPr>
          <w:lang w:val="de-DE"/>
        </w:rPr>
      </w:pPr>
      <w:r w:rsidRPr="009D65D8">
        <w:rPr>
          <w:lang w:val="de-DE"/>
        </w:rPr>
        <w:t>Virusähnlicher Partikel-Impfstoff</w:t>
      </w:r>
    </w:p>
    <w:p w14:paraId="2653C0A5" w14:textId="29F3FC5D" w:rsidR="009D65D8" w:rsidRPr="009D65D8" w:rsidRDefault="009D65D8" w:rsidP="009D65D8">
      <w:pPr>
        <w:rPr>
          <w:lang w:val="de-DE"/>
        </w:rPr>
      </w:pPr>
      <w:r w:rsidRPr="009D65D8">
        <w:rPr>
          <w:lang w:val="de-DE"/>
        </w:rPr>
        <w:t>Nanopartikel beschichtet mit Spike</w:t>
      </w:r>
      <w:ins w:id="49" w:author="Dogan Demircioglu" w:date="2021-03-21T19:11:00Z">
        <w:r w:rsidR="005448F3">
          <w:rPr>
            <w:lang w:val="de-DE"/>
          </w:rPr>
          <w:t>p</w:t>
        </w:r>
      </w:ins>
      <w:del w:id="50" w:author="Dogan Demircioglu" w:date="2021-03-21T19:11:00Z">
        <w:r w:rsidRPr="009D65D8" w:rsidDel="005448F3">
          <w:rPr>
            <w:lang w:val="de-DE"/>
          </w:rPr>
          <w:delText>-</w:delText>
        </w:r>
      </w:del>
      <w:del w:id="51" w:author="Dogan Demircioglu" w:date="2021-03-21T19:10:00Z">
        <w:r w:rsidRPr="009D65D8" w:rsidDel="005448F3">
          <w:rPr>
            <w:lang w:val="de-DE"/>
          </w:rPr>
          <w:delText>P</w:delText>
        </w:r>
      </w:del>
      <w:r w:rsidRPr="009D65D8">
        <w:rPr>
          <w:lang w:val="de-DE"/>
        </w:rPr>
        <w:t>roteinen</w:t>
      </w:r>
    </w:p>
    <w:p w14:paraId="7612531A" w14:textId="519595A9" w:rsidR="009D65D8" w:rsidRPr="009D65D8" w:rsidRDefault="009D65D8" w:rsidP="009D65D8">
      <w:pPr>
        <w:rPr>
          <w:lang w:val="de-DE"/>
        </w:rPr>
      </w:pPr>
      <w:r w:rsidRPr="009D65D8">
        <w:rPr>
          <w:lang w:val="de-DE"/>
        </w:rPr>
        <w:t>Nanopartikel sind mit synthetischen Spike</w:t>
      </w:r>
      <w:ins w:id="52" w:author="Dogan Demircioglu" w:date="2021-03-21T19:09:00Z">
        <w:r w:rsidR="005448F3">
          <w:rPr>
            <w:lang w:val="de-DE"/>
          </w:rPr>
          <w:t>p</w:t>
        </w:r>
      </w:ins>
      <w:del w:id="53" w:author="Dogan Demircioglu" w:date="2021-03-21T19:09:00Z">
        <w:r w:rsidRPr="009D65D8" w:rsidDel="005448F3">
          <w:rPr>
            <w:lang w:val="de-DE"/>
          </w:rPr>
          <w:delText>-P</w:delText>
        </w:r>
      </w:del>
      <w:r w:rsidRPr="009D65D8">
        <w:rPr>
          <w:lang w:val="de-DE"/>
        </w:rPr>
        <w:t>roteinen beschichtet. Ein</w:t>
      </w:r>
      <w:commentRangeStart w:id="54"/>
      <w:ins w:id="55" w:author="Dogan Demircioglu" w:date="2021-03-31T21:13:00Z">
        <w:r w:rsidR="007E15D2">
          <w:rPr>
            <w:lang w:val="de-DE"/>
          </w:rPr>
          <w:t>e</w:t>
        </w:r>
      </w:ins>
      <w:commentRangeEnd w:id="54"/>
      <w:ins w:id="56" w:author="Dogan Demircioglu" w:date="2021-03-31T21:15:00Z">
        <w:r w:rsidR="007E15D2">
          <w:rPr>
            <w:rStyle w:val="Kommentarzeichen"/>
          </w:rPr>
          <w:commentReference w:id="54"/>
        </w:r>
      </w:ins>
      <w:r w:rsidRPr="009D65D8">
        <w:rPr>
          <w:lang w:val="de-DE"/>
        </w:rPr>
        <w:t xml:space="preserve"> zusätzliche</w:t>
      </w:r>
      <w:ins w:id="57" w:author="Dogan Demircioglu" w:date="2021-03-21T19:15:00Z">
        <w:r w:rsidR="00F72C26">
          <w:rPr>
            <w:lang w:val="de-DE"/>
          </w:rPr>
          <w:t xml:space="preserve"> Substanz</w:t>
        </w:r>
      </w:ins>
      <w:del w:id="58" w:author="Dogan Demircioglu" w:date="2021-03-21T19:15:00Z">
        <w:r w:rsidRPr="009D65D8" w:rsidDel="00F72C26">
          <w:rPr>
            <w:lang w:val="de-DE"/>
          </w:rPr>
          <w:delText>s Element</w:delText>
        </w:r>
      </w:del>
      <w:r w:rsidRPr="009D65D8">
        <w:rPr>
          <w:lang w:val="de-DE"/>
        </w:rPr>
        <w:t>, Adjuvans genannt, wird hinzugefügt, um die Immunreaktion zu verstärken.</w:t>
      </w:r>
    </w:p>
    <w:p w14:paraId="380B127E" w14:textId="0B47C99A" w:rsidR="009D65D8" w:rsidRPr="005B517F" w:rsidRDefault="009D65D8" w:rsidP="009D65D8">
      <w:pPr>
        <w:rPr>
          <w:lang w:val="en-US"/>
          <w:rPrChange w:id="59" w:author="Dogan Demircioglu" w:date="2021-03-31T21:07:00Z">
            <w:rPr>
              <w:lang w:val="de-DE"/>
            </w:rPr>
          </w:rPrChange>
        </w:rPr>
      </w:pPr>
      <w:r w:rsidRPr="005B517F">
        <w:rPr>
          <w:lang w:val="en-US"/>
          <w:rPrChange w:id="60" w:author="Dogan Demircioglu" w:date="2021-03-31T21:07:00Z">
            <w:rPr>
              <w:lang w:val="de-DE"/>
            </w:rPr>
          </w:rPrChange>
        </w:rPr>
        <w:t>- Wirksamkeit : UK-</w:t>
      </w:r>
      <w:del w:id="61" w:author="Dogan Demircioglu" w:date="2021-03-31T21:07:00Z">
        <w:r w:rsidRPr="005B517F" w:rsidDel="005B517F">
          <w:rPr>
            <w:lang w:val="en-US"/>
            <w:rPrChange w:id="62" w:author="Dogan Demircioglu" w:date="2021-03-31T21:07:00Z">
              <w:rPr>
                <w:lang w:val="de-DE"/>
              </w:rPr>
            </w:rPrChange>
          </w:rPr>
          <w:delText>Stamm</w:delText>
        </w:r>
      </w:del>
      <w:ins w:id="63" w:author="Dogan Demircioglu" w:date="2021-03-31T21:07:00Z">
        <w:r w:rsidR="005B517F" w:rsidRPr="005B517F">
          <w:rPr>
            <w:lang w:val="en-US"/>
            <w:rPrChange w:id="64" w:author="Dogan Demircioglu" w:date="2021-03-31T21:07:00Z">
              <w:rPr>
                <w:lang w:val="de-DE"/>
              </w:rPr>
            </w:rPrChange>
          </w:rPr>
          <w:t>Variante</w:t>
        </w:r>
      </w:ins>
      <w:r w:rsidRPr="005B517F">
        <w:rPr>
          <w:lang w:val="en-US"/>
          <w:rPrChange w:id="65" w:author="Dogan Demircioglu" w:date="2021-03-31T21:07:00Z">
            <w:rPr>
              <w:lang w:val="de-DE"/>
            </w:rPr>
          </w:rPrChange>
        </w:rPr>
        <w:t xml:space="preserve"> / B1.351 </w:t>
      </w:r>
      <w:commentRangeStart w:id="66"/>
      <w:r w:rsidRPr="005B517F">
        <w:rPr>
          <w:lang w:val="en-US"/>
          <w:rPrChange w:id="67" w:author="Dogan Demircioglu" w:date="2021-03-31T21:07:00Z">
            <w:rPr>
              <w:lang w:val="de-DE"/>
            </w:rPr>
          </w:rPrChange>
        </w:rPr>
        <w:t>"SA"-</w:t>
      </w:r>
      <w:commentRangeEnd w:id="66"/>
      <w:r w:rsidR="007E15D2">
        <w:rPr>
          <w:rStyle w:val="Kommentarzeichen"/>
        </w:rPr>
        <w:commentReference w:id="66"/>
      </w:r>
      <w:del w:id="68" w:author="Dogan Demircioglu" w:date="2021-03-31T21:07:00Z">
        <w:r w:rsidRPr="005B517F" w:rsidDel="005B517F">
          <w:rPr>
            <w:lang w:val="en-US"/>
            <w:rPrChange w:id="69" w:author="Dogan Demircioglu" w:date="2021-03-31T21:07:00Z">
              <w:rPr>
                <w:lang w:val="de-DE"/>
              </w:rPr>
            </w:rPrChange>
          </w:rPr>
          <w:delText>Stamm</w:delText>
        </w:r>
      </w:del>
      <w:ins w:id="70" w:author="Dogan Demircioglu" w:date="2021-03-31T21:07:00Z">
        <w:r w:rsidR="005B517F" w:rsidRPr="005B517F">
          <w:rPr>
            <w:lang w:val="en-US"/>
            <w:rPrChange w:id="71" w:author="Dogan Demircioglu" w:date="2021-03-31T21:07:00Z">
              <w:rPr>
                <w:lang w:val="de-DE"/>
              </w:rPr>
            </w:rPrChange>
          </w:rPr>
          <w:t>Variante</w:t>
        </w:r>
      </w:ins>
    </w:p>
    <w:p w14:paraId="1BD143F7" w14:textId="77777777" w:rsidR="009D65D8" w:rsidRPr="009D65D8" w:rsidRDefault="009D65D8" w:rsidP="009D65D8">
      <w:pPr>
        <w:rPr>
          <w:lang w:val="de-DE"/>
        </w:rPr>
      </w:pPr>
      <w:r w:rsidRPr="009D65D8">
        <w:rPr>
          <w:lang w:val="de-DE"/>
        </w:rPr>
        <w:t>- Dosierung : 0.5mL - 2 Dosen - im Abstand von 21 Tagen</w:t>
      </w:r>
    </w:p>
    <w:p w14:paraId="46292C8D" w14:textId="77777777" w:rsidR="009D65D8" w:rsidRPr="009D65D8" w:rsidRDefault="009D65D8" w:rsidP="009D65D8">
      <w:pPr>
        <w:rPr>
          <w:lang w:val="de-DE"/>
        </w:rPr>
      </w:pPr>
      <w:r w:rsidRPr="009D65D8">
        <w:rPr>
          <w:lang w:val="de-DE"/>
        </w:rPr>
        <w:t>- Lagerung - Monate / Jahre</w:t>
      </w:r>
    </w:p>
    <w:p w14:paraId="349F048D" w14:textId="77777777" w:rsidR="009D65D8" w:rsidRPr="009D65D8" w:rsidRDefault="009D65D8" w:rsidP="009D65D8">
      <w:pPr>
        <w:rPr>
          <w:lang w:val="de-DE"/>
        </w:rPr>
      </w:pPr>
    </w:p>
    <w:p w14:paraId="537E5B34" w14:textId="77777777" w:rsidR="009D65D8" w:rsidRPr="009D65D8" w:rsidRDefault="009D65D8" w:rsidP="009D65D8">
      <w:pPr>
        <w:rPr>
          <w:lang w:val="de-DE"/>
        </w:rPr>
      </w:pPr>
      <w:r w:rsidRPr="009D65D8">
        <w:rPr>
          <w:lang w:val="de-DE"/>
        </w:rPr>
        <w:t>Inaktivierter Virus-Impfstoff</w:t>
      </w:r>
    </w:p>
    <w:p w14:paraId="317DCCC2" w14:textId="77777777" w:rsidR="009D65D8" w:rsidRPr="009D65D8" w:rsidRDefault="009D65D8" w:rsidP="009D65D8">
      <w:pPr>
        <w:rPr>
          <w:lang w:val="de-DE"/>
        </w:rPr>
      </w:pPr>
      <w:r w:rsidRPr="009D65D8">
        <w:rPr>
          <w:lang w:val="de-DE"/>
        </w:rPr>
        <w:t>Inaktiviertes Coronavirus</w:t>
      </w:r>
    </w:p>
    <w:p w14:paraId="4224F369" w14:textId="68B74180" w:rsidR="009D65D8" w:rsidRPr="009D65D8" w:rsidRDefault="009D65D8" w:rsidP="009D65D8">
      <w:pPr>
        <w:rPr>
          <w:lang w:val="de-DE"/>
        </w:rPr>
      </w:pPr>
      <w:r w:rsidRPr="009D65D8">
        <w:rPr>
          <w:lang w:val="de-DE"/>
        </w:rPr>
        <w:t>SARS-CoV</w:t>
      </w:r>
      <w:r>
        <w:rPr>
          <w:lang w:val="de-DE"/>
        </w:rPr>
        <w:t>-</w:t>
      </w:r>
      <w:r w:rsidRPr="009D65D8">
        <w:rPr>
          <w:lang w:val="de-DE"/>
        </w:rPr>
        <w:t xml:space="preserve">2 wird chemisch inaktiviert (mit einer Chemikalie namens Beta-Propiolacton ), so dass es sich nicht </w:t>
      </w:r>
      <w:del w:id="72" w:author="Dogan Demircioglu" w:date="2021-03-31T21:19:00Z">
        <w:r w:rsidRPr="009D65D8" w:rsidDel="007E15D2">
          <w:rPr>
            <w:lang w:val="de-DE"/>
          </w:rPr>
          <w:delText xml:space="preserve">replizieren </w:delText>
        </w:r>
      </w:del>
      <w:ins w:id="73" w:author="Dogan Demircioglu" w:date="2021-03-31T21:19:00Z">
        <w:r w:rsidR="007E15D2">
          <w:rPr>
            <w:lang w:val="de-DE"/>
          </w:rPr>
          <w:t>vermehren</w:t>
        </w:r>
        <w:bookmarkStart w:id="74" w:name="_GoBack"/>
        <w:bookmarkEnd w:id="74"/>
        <w:r w:rsidR="007E15D2" w:rsidRPr="009D65D8">
          <w:rPr>
            <w:lang w:val="de-DE"/>
          </w:rPr>
          <w:t xml:space="preserve"> </w:t>
        </w:r>
      </w:ins>
      <w:r w:rsidRPr="009D65D8">
        <w:rPr>
          <w:lang w:val="de-DE"/>
        </w:rPr>
        <w:t>kann, aber alle Proteine intakt bleiben.</w:t>
      </w:r>
    </w:p>
    <w:p w14:paraId="1E9AE12F" w14:textId="18905B19" w:rsidR="009D65D8" w:rsidRPr="005B517F" w:rsidRDefault="009D65D8" w:rsidP="009D65D8">
      <w:pPr>
        <w:rPr>
          <w:lang w:val="en-US"/>
          <w:rPrChange w:id="75" w:author="Dogan Demircioglu" w:date="2021-03-31T21:07:00Z">
            <w:rPr>
              <w:lang w:val="de-DE"/>
            </w:rPr>
          </w:rPrChange>
        </w:rPr>
      </w:pPr>
      <w:r w:rsidRPr="005B517F">
        <w:rPr>
          <w:lang w:val="en-US"/>
          <w:rPrChange w:id="76" w:author="Dogan Demircioglu" w:date="2021-03-31T21:07:00Z">
            <w:rPr>
              <w:lang w:val="de-DE"/>
            </w:rPr>
          </w:rPrChange>
        </w:rPr>
        <w:t>- Wirksamkeit : UK-</w:t>
      </w:r>
      <w:del w:id="77" w:author="Dogan Demircioglu" w:date="2021-03-31T21:07:00Z">
        <w:r w:rsidRPr="005B517F" w:rsidDel="005B517F">
          <w:rPr>
            <w:lang w:val="en-US"/>
            <w:rPrChange w:id="78" w:author="Dogan Demircioglu" w:date="2021-03-31T21:07:00Z">
              <w:rPr>
                <w:lang w:val="de-DE"/>
              </w:rPr>
            </w:rPrChange>
          </w:rPr>
          <w:delText>Stamm</w:delText>
        </w:r>
      </w:del>
      <w:ins w:id="79" w:author="Dogan Demircioglu" w:date="2021-03-31T21:07:00Z">
        <w:r w:rsidR="005B517F" w:rsidRPr="005B517F">
          <w:rPr>
            <w:lang w:val="en-US"/>
            <w:rPrChange w:id="80" w:author="Dogan Demircioglu" w:date="2021-03-31T21:07:00Z">
              <w:rPr>
                <w:lang w:val="de-DE"/>
              </w:rPr>
            </w:rPrChange>
          </w:rPr>
          <w:t>Variante</w:t>
        </w:r>
      </w:ins>
      <w:r w:rsidRPr="005B517F">
        <w:rPr>
          <w:lang w:val="en-US"/>
          <w:rPrChange w:id="81" w:author="Dogan Demircioglu" w:date="2021-03-31T21:07:00Z">
            <w:rPr>
              <w:lang w:val="de-DE"/>
            </w:rPr>
          </w:rPrChange>
        </w:rPr>
        <w:t xml:space="preserve"> / B1.351 "SA"-</w:t>
      </w:r>
      <w:del w:id="82" w:author="Dogan Demircioglu" w:date="2021-03-31T21:07:00Z">
        <w:r w:rsidRPr="005B517F" w:rsidDel="005B517F">
          <w:rPr>
            <w:lang w:val="en-US"/>
            <w:rPrChange w:id="83" w:author="Dogan Demircioglu" w:date="2021-03-31T21:07:00Z">
              <w:rPr>
                <w:lang w:val="de-DE"/>
              </w:rPr>
            </w:rPrChange>
          </w:rPr>
          <w:delText>Stamm</w:delText>
        </w:r>
      </w:del>
      <w:ins w:id="84" w:author="Dogan Demircioglu" w:date="2021-03-31T21:07:00Z">
        <w:r w:rsidR="005B517F" w:rsidRPr="005B517F">
          <w:rPr>
            <w:lang w:val="en-US"/>
            <w:rPrChange w:id="85" w:author="Dogan Demircioglu" w:date="2021-03-31T21:07:00Z">
              <w:rPr>
                <w:lang w:val="de-DE"/>
              </w:rPr>
            </w:rPrChange>
          </w:rPr>
          <w:t>Variante</w:t>
        </w:r>
      </w:ins>
    </w:p>
    <w:p w14:paraId="36BD79FA" w14:textId="77777777" w:rsidR="009D65D8" w:rsidRPr="009D65D8" w:rsidRDefault="009D65D8" w:rsidP="009D65D8">
      <w:pPr>
        <w:rPr>
          <w:lang w:val="de-DE"/>
        </w:rPr>
      </w:pPr>
      <w:r w:rsidRPr="009D65D8">
        <w:rPr>
          <w:lang w:val="de-DE"/>
        </w:rPr>
        <w:t>- Dosierung : 0.5mL - 2 Dosen - 3. Wochen Abstand</w:t>
      </w:r>
    </w:p>
    <w:p w14:paraId="1DFD449D" w14:textId="77777777" w:rsidR="009D65D8" w:rsidRPr="009D65D8" w:rsidRDefault="009D65D8" w:rsidP="009D65D8">
      <w:pPr>
        <w:rPr>
          <w:lang w:val="de-DE"/>
        </w:rPr>
      </w:pPr>
      <w:r w:rsidRPr="009D65D8">
        <w:rPr>
          <w:lang w:val="de-DE"/>
        </w:rPr>
        <w:t>- Aufbewahrung -</w:t>
      </w:r>
    </w:p>
    <w:p w14:paraId="183DF7E1" w14:textId="77777777" w:rsidR="009D65D8" w:rsidRPr="009D65D8" w:rsidRDefault="009D65D8" w:rsidP="009D65D8">
      <w:pPr>
        <w:rPr>
          <w:lang w:val="de-DE"/>
        </w:rPr>
      </w:pPr>
    </w:p>
    <w:p w14:paraId="18FBFE36" w14:textId="2A9E754D" w:rsidR="009D65D8" w:rsidRPr="009D65D8" w:rsidRDefault="009D65D8" w:rsidP="009D65D8">
      <w:pPr>
        <w:rPr>
          <w:lang w:val="de-DE"/>
        </w:rPr>
      </w:pPr>
      <w:r w:rsidRPr="009D65D8">
        <w:rPr>
          <w:lang w:val="de-DE"/>
        </w:rPr>
        <w:t>Zuletzt aktualisiert am xxx</w:t>
      </w:r>
    </w:p>
    <w:sectPr w:rsidR="009D65D8" w:rsidRPr="009D65D8" w:rsidSect="00E833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Dogan Demircioglu" w:date="2021-03-31T21:06:00Z" w:initials="DD">
    <w:p w14:paraId="46CADE1A" w14:textId="761E584C" w:rsidR="005B517F" w:rsidRDefault="005B517F">
      <w:pPr>
        <w:pStyle w:val="Kommentartext"/>
      </w:pPr>
      <w:r>
        <w:rPr>
          <w:rStyle w:val="Kommentarzeichen"/>
        </w:rPr>
        <w:annotationRef/>
      </w:r>
      <w:r>
        <w:t>On your cards you say “TageN”. Please remove the “n”.</w:t>
      </w:r>
    </w:p>
  </w:comment>
  <w:comment w:id="40" w:author="Dogan Demircioglu" w:date="2021-03-31T21:09:00Z" w:initials="DD">
    <w:p w14:paraId="6393AEDA" w14:textId="3AA47E55" w:rsidR="00664053" w:rsidRDefault="00664053">
      <w:pPr>
        <w:pStyle w:val="Kommentartext"/>
      </w:pPr>
      <w:r>
        <w:rPr>
          <w:rStyle w:val="Kommentarzeichen"/>
        </w:rPr>
        <w:annotationRef/>
      </w:r>
      <w:r>
        <w:t>Interesting. The UK variant is always written with a dot between the “B” and the “1”</w:t>
      </w:r>
      <w:r w:rsidR="007E15D2">
        <w:t xml:space="preserve">, whereas for the South African variant you’ll find both. You prefer to leave away that dot. I think, this is quite an unnecessary discussion, but I just wanted to comment on this. You know how we scientists are. </w:t>
      </w:r>
      <w:r w:rsidR="007E15D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3" w:author="Dogan Demircioglu" w:date="2021-03-31T21:10:00Z" w:initials="DD">
    <w:p w14:paraId="5CFDC069" w14:textId="0CDEB807" w:rsidR="00664053" w:rsidRDefault="00664053">
      <w:pPr>
        <w:pStyle w:val="Kommentartext"/>
      </w:pPr>
      <w:r>
        <w:rPr>
          <w:rStyle w:val="Kommentarzeichen"/>
        </w:rPr>
        <w:annotationRef/>
      </w:r>
      <w:r>
        <w:t>I wonder if everybody will</w:t>
      </w:r>
    </w:p>
  </w:comment>
  <w:comment w:id="54" w:author="Dogan Demircioglu" w:date="2021-03-31T21:15:00Z" w:initials="DD">
    <w:p w14:paraId="59290625" w14:textId="4A762A2C" w:rsidR="007E15D2" w:rsidRDefault="007E15D2">
      <w:pPr>
        <w:pStyle w:val="Kommentartext"/>
      </w:pPr>
      <w:r>
        <w:rPr>
          <w:rStyle w:val="Kommentarzeichen"/>
        </w:rPr>
        <w:annotationRef/>
      </w:r>
      <w:r>
        <w:t xml:space="preserve">This is new. Forgot the “e” in v2 of this document. </w:t>
      </w:r>
    </w:p>
  </w:comment>
  <w:comment w:id="66" w:author="Dogan Demircioglu" w:date="2021-03-31T21:17:00Z" w:initials="DD">
    <w:p w14:paraId="323CAAE8" w14:textId="5159D688" w:rsidR="007E15D2" w:rsidRDefault="007E15D2">
      <w:pPr>
        <w:pStyle w:val="Kommentartext"/>
      </w:pPr>
      <w:r>
        <w:rPr>
          <w:rStyle w:val="Kommentarzeichen"/>
        </w:rPr>
        <w:annotationRef/>
      </w:r>
      <w:r>
        <w:t xml:space="preserve">Why are you using “”? Not used for UK. Actually, for consistency, you would need to say ZA, which is the official country code for South Africa. UK and ZA would be 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ADE1A" w15:done="0"/>
  <w15:commentEx w15:paraId="6393AEDA" w15:done="0"/>
  <w15:commentEx w15:paraId="5CFDC069" w15:done="0"/>
  <w15:commentEx w15:paraId="59290625" w15:done="0"/>
  <w15:commentEx w15:paraId="323CAA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ADE1A" w16cid:durableId="240F62E3"/>
  <w16cid:commentId w16cid:paraId="6393AEDA" w16cid:durableId="240F6396"/>
  <w16cid:commentId w16cid:paraId="5CFDC069" w16cid:durableId="240F63B6"/>
  <w16cid:commentId w16cid:paraId="59290625" w16cid:durableId="240F64D4"/>
  <w16cid:commentId w16cid:paraId="323CAAE8" w16cid:durableId="240F65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C4D"/>
    <w:multiLevelType w:val="hybridMultilevel"/>
    <w:tmpl w:val="C368276A"/>
    <w:lvl w:ilvl="0" w:tplc="FC366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gan Demircioglu">
    <w15:presenceInfo w15:providerId="None" w15:userId="Dogan Demirciog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AA"/>
    <w:rsid w:val="005448F3"/>
    <w:rsid w:val="005B517F"/>
    <w:rsid w:val="00664053"/>
    <w:rsid w:val="007E15D2"/>
    <w:rsid w:val="00804930"/>
    <w:rsid w:val="009D65D8"/>
    <w:rsid w:val="00A90DAA"/>
    <w:rsid w:val="00DF58C7"/>
    <w:rsid w:val="00E40C42"/>
    <w:rsid w:val="00E83323"/>
    <w:rsid w:val="00F72C26"/>
    <w:rsid w:val="00FE5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BB04"/>
  <w15:chartTrackingRefBased/>
  <w15:docId w15:val="{B9BD0AC4-56C8-AE46-B6BD-4729E6C3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0DAA"/>
    <w:pPr>
      <w:ind w:left="720"/>
      <w:contextualSpacing/>
    </w:pPr>
  </w:style>
  <w:style w:type="paragraph" w:styleId="Sprechblasentext">
    <w:name w:val="Balloon Text"/>
    <w:basedOn w:val="Standard"/>
    <w:link w:val="SprechblasentextZchn"/>
    <w:uiPriority w:val="99"/>
    <w:semiHidden/>
    <w:unhideWhenUsed/>
    <w:rsid w:val="005B517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517F"/>
    <w:rPr>
      <w:rFonts w:ascii="Segoe UI" w:hAnsi="Segoe UI" w:cs="Segoe UI"/>
      <w:sz w:val="18"/>
      <w:szCs w:val="18"/>
    </w:rPr>
  </w:style>
  <w:style w:type="character" w:styleId="Kommentarzeichen">
    <w:name w:val="annotation reference"/>
    <w:basedOn w:val="Absatz-Standardschriftart"/>
    <w:uiPriority w:val="99"/>
    <w:semiHidden/>
    <w:unhideWhenUsed/>
    <w:rsid w:val="005B517F"/>
    <w:rPr>
      <w:sz w:val="16"/>
      <w:szCs w:val="16"/>
    </w:rPr>
  </w:style>
  <w:style w:type="paragraph" w:styleId="Kommentartext">
    <w:name w:val="annotation text"/>
    <w:basedOn w:val="Standard"/>
    <w:link w:val="KommentartextZchn"/>
    <w:uiPriority w:val="99"/>
    <w:semiHidden/>
    <w:unhideWhenUsed/>
    <w:rsid w:val="005B517F"/>
    <w:rPr>
      <w:sz w:val="20"/>
      <w:szCs w:val="20"/>
    </w:rPr>
  </w:style>
  <w:style w:type="character" w:customStyle="1" w:styleId="KommentartextZchn">
    <w:name w:val="Kommentartext Zchn"/>
    <w:basedOn w:val="Absatz-Standardschriftart"/>
    <w:link w:val="Kommentartext"/>
    <w:uiPriority w:val="99"/>
    <w:semiHidden/>
    <w:rsid w:val="005B517F"/>
    <w:rPr>
      <w:sz w:val="20"/>
      <w:szCs w:val="20"/>
    </w:rPr>
  </w:style>
  <w:style w:type="paragraph" w:styleId="Kommentarthema">
    <w:name w:val="annotation subject"/>
    <w:basedOn w:val="Kommentartext"/>
    <w:next w:val="Kommentartext"/>
    <w:link w:val="KommentarthemaZchn"/>
    <w:uiPriority w:val="99"/>
    <w:semiHidden/>
    <w:unhideWhenUsed/>
    <w:rsid w:val="005B517F"/>
    <w:rPr>
      <w:b/>
      <w:bCs/>
    </w:rPr>
  </w:style>
  <w:style w:type="character" w:customStyle="1" w:styleId="KommentarthemaZchn">
    <w:name w:val="Kommentarthema Zchn"/>
    <w:basedOn w:val="KommentartextZchn"/>
    <w:link w:val="Kommentarthema"/>
    <w:uiPriority w:val="99"/>
    <w:semiHidden/>
    <w:rsid w:val="005B5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2817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Raimondeau</dc:creator>
  <cp:keywords/>
  <dc:description/>
  <cp:lastModifiedBy>Dogan Demircioglu</cp:lastModifiedBy>
  <cp:revision>4</cp:revision>
  <dcterms:created xsi:type="dcterms:W3CDTF">2021-03-31T19:08:00Z</dcterms:created>
  <dcterms:modified xsi:type="dcterms:W3CDTF">2021-03-31T19:20:00Z</dcterms:modified>
</cp:coreProperties>
</file>